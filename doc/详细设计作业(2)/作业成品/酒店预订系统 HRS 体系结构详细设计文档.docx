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Helvetica+2" w:hAnsi="Helvetica+2" w:cs="Helvetica+2"/>
          <w:b/>
          <w:kern w:val="0"/>
          <w:sz w:val="18"/>
          <w:szCs w:val="18"/>
        </w:rPr>
      </w:pPr>
    </w:p>
    <w:p>
      <w:pPr>
        <w:pStyle w:val="14"/>
      </w:pPr>
    </w:p>
    <w:p>
      <w:pPr>
        <w:pStyle w:val="10"/>
        <w:jc w:val="center"/>
        <w:rPr>
          <w:lang w:eastAsia="zh-CN"/>
        </w:rPr>
      </w:pPr>
      <w:r>
        <w:rPr>
          <w:rFonts w:hint="eastAsia"/>
          <w:lang w:eastAsia="zh-CN"/>
        </w:rPr>
        <w:t xml:space="preserve">酒店预订系统 </w:t>
      </w:r>
    </w:p>
    <w:p>
      <w:pPr>
        <w:pStyle w:val="10"/>
        <w:jc w:val="center"/>
        <w:rPr>
          <w:rFonts w:hint="eastAsia"/>
          <w:lang w:eastAsia="zh-CN"/>
        </w:rPr>
      </w:pPr>
      <w:r>
        <w:rPr>
          <w:rFonts w:hint="eastAsia"/>
          <w:lang w:eastAsia="zh-CN"/>
        </w:rPr>
        <w:t>HRS(Hotel Reservation System)</w:t>
      </w:r>
    </w:p>
    <w:p>
      <w:pPr>
        <w:pStyle w:val="10"/>
        <w:jc w:val="center"/>
        <w:rPr>
          <w:rFonts w:hint="eastAsia"/>
          <w:lang w:eastAsia="zh-CN"/>
        </w:rPr>
      </w:pPr>
      <w:r>
        <w:rPr>
          <w:rFonts w:hint="eastAsia"/>
          <w:lang w:eastAsia="zh-CN"/>
        </w:rPr>
        <w:t>软件详细设计描述文档 </w:t>
      </w:r>
    </w:p>
    <w:p>
      <w:pPr>
        <w:pStyle w:val="10"/>
        <w:jc w:val="center"/>
        <w:rPr>
          <w:lang w:eastAsia="zh-CN"/>
        </w:rPr>
      </w:pPr>
      <w:r>
        <w:rPr>
          <w:rFonts w:hint="eastAsia"/>
          <w:lang w:eastAsia="zh-CN"/>
        </w:rPr>
        <w:t>V</w:t>
      </w:r>
      <w:r>
        <w:rPr>
          <w:rFonts w:hint="eastAsia"/>
          <w:lang w:val="en-US" w:eastAsia="zh-CN"/>
        </w:rPr>
        <w:t>1.2</w:t>
      </w:r>
      <w:r>
        <w:rPr>
          <w:rFonts w:hint="eastAsia"/>
          <w:lang w:eastAsia="zh-CN"/>
        </w:rPr>
        <w:t xml:space="preserve"> 正式版</w:t>
      </w:r>
    </w:p>
    <w:p>
      <w:pPr>
        <w:pStyle w:val="15"/>
        <w:rPr>
          <w:lang w:eastAsia="zh-CN"/>
        </w:rPr>
      </w:pPr>
    </w:p>
    <w:p>
      <w:pPr>
        <w:pStyle w:val="15"/>
        <w:jc w:val="center"/>
        <w:rPr>
          <w:sz w:val="40"/>
          <w:lang w:eastAsia="zh-CN"/>
        </w:rPr>
      </w:pPr>
      <w:r>
        <w:rPr>
          <w:rFonts w:hint="eastAsia"/>
          <w:sz w:val="40"/>
          <w:lang w:eastAsia="zh-CN"/>
        </w:rPr>
        <w:t>冰与火小组</w:t>
      </w:r>
    </w:p>
    <w:p>
      <w:pPr>
        <w:pStyle w:val="15"/>
        <w:jc w:val="center"/>
        <w:rPr>
          <w:rFonts w:hint="eastAsia" w:eastAsiaTheme="minorEastAsia"/>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sz w:val="40"/>
          <w:lang w:eastAsia="zh-CN"/>
        </w:rPr>
        <w:t>2016-</w:t>
      </w:r>
      <w:r>
        <w:rPr>
          <w:rFonts w:hint="eastAsia"/>
          <w:sz w:val="40"/>
          <w:lang w:val="en-US" w:eastAsia="zh-CN"/>
        </w:rPr>
        <w:t>11-5</w:t>
      </w:r>
    </w:p>
    <w:p>
      <w:pPr>
        <w:rPr>
          <w:rFonts w:hint="eastAsia"/>
          <w:b/>
          <w:bCs/>
          <w:sz w:val="44"/>
          <w:szCs w:val="44"/>
          <w:lang w:val="en-US" w:eastAsia="zh-CN"/>
        </w:rPr>
      </w:pPr>
      <w:r>
        <w:rPr>
          <w:rFonts w:hint="eastAsia"/>
          <w:b/>
          <w:bCs/>
          <w:sz w:val="44"/>
          <w:szCs w:val="44"/>
          <w:lang w:val="en-US" w:eastAsia="zh-CN"/>
        </w:rPr>
        <w:t>更新历史</w:t>
      </w:r>
    </w:p>
    <w:p>
      <w:pPr>
        <w:rPr>
          <w:rFonts w:hint="eastAsia"/>
          <w:b/>
          <w:bCs/>
          <w:sz w:val="44"/>
          <w:szCs w:val="44"/>
          <w:lang w:val="en-US" w:eastAsia="zh-CN"/>
        </w:rPr>
      </w:pPr>
    </w:p>
    <w:tbl>
      <w:tblPr>
        <w:tblStyle w:val="12"/>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pPr>
            <w:r>
              <w:rPr>
                <w:rFonts w:hint="eastAsia"/>
              </w:rPr>
              <w:t>王洪凯</w:t>
            </w:r>
          </w:p>
        </w:tc>
        <w:tc>
          <w:tcPr>
            <w:tcW w:w="1662" w:type="dxa"/>
            <w:tcBorders>
              <w:top w:val="nil"/>
            </w:tcBorders>
          </w:tcPr>
          <w:p>
            <w:pPr>
              <w:spacing w:before="40" w:after="40"/>
            </w:pPr>
            <w:r>
              <w:rPr>
                <w:rFonts w:hint="eastAsia"/>
              </w:rPr>
              <w:t>2016-</w:t>
            </w:r>
            <w:r>
              <w:rPr>
                <w:rFonts w:hint="eastAsia"/>
                <w:lang w:val="en-US" w:eastAsia="zh-CN"/>
              </w:rPr>
              <w:t>10</w:t>
            </w:r>
            <w:r>
              <w:rPr>
                <w:rFonts w:hint="eastAsia"/>
              </w:rPr>
              <w:t>-</w:t>
            </w:r>
            <w:r>
              <w:rPr>
                <w:rFonts w:hint="eastAsia"/>
                <w:lang w:val="en-US" w:eastAsia="zh-CN"/>
              </w:rPr>
              <w:t>27</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rPr>
                <w:rFonts w:hint="eastAsia"/>
              </w:rPr>
              <w:t>王洪凯</w:t>
            </w:r>
          </w:p>
        </w:tc>
        <w:tc>
          <w:tcPr>
            <w:tcW w:w="1662" w:type="dxa"/>
          </w:tcPr>
          <w:p>
            <w:pPr>
              <w:spacing w:before="40" w:after="40"/>
            </w:pPr>
            <w:r>
              <w:rPr>
                <w:rFonts w:hint="eastAsia"/>
              </w:rPr>
              <w:t>2016-</w:t>
            </w:r>
            <w:r>
              <w:rPr>
                <w:rFonts w:hint="eastAsia"/>
                <w:lang w:val="en-US" w:eastAsia="zh-CN"/>
              </w:rPr>
              <w:t>10</w:t>
            </w:r>
            <w:r>
              <w:rPr>
                <w:rFonts w:hint="eastAsia"/>
              </w:rPr>
              <w:t>-</w:t>
            </w:r>
            <w:r>
              <w:rPr>
                <w:rFonts w:hint="eastAsia"/>
                <w:lang w:val="en-US" w:eastAsia="zh-CN"/>
              </w:rPr>
              <w:t>29</w:t>
            </w:r>
          </w:p>
        </w:tc>
        <w:tc>
          <w:tcPr>
            <w:tcW w:w="4954" w:type="dxa"/>
          </w:tcPr>
          <w:p>
            <w:pPr>
              <w:spacing w:before="40" w:after="40"/>
            </w:pPr>
            <w:r>
              <w:rPr>
                <w:rFonts w:hint="eastAsia"/>
              </w:rPr>
              <w:t>评审后的正式版</w:t>
            </w:r>
          </w:p>
        </w:tc>
        <w:tc>
          <w:tcPr>
            <w:tcW w:w="1584" w:type="dxa"/>
          </w:tcPr>
          <w:p>
            <w:pPr>
              <w:spacing w:before="40" w:after="40"/>
            </w:pPr>
            <w:r>
              <w:rPr>
                <w:rFonts w:hint="eastAsia"/>
              </w:rPr>
              <w:t>V1.0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rPr>
                <w:rFonts w:hint="eastAsia" w:eastAsia="宋体"/>
                <w:lang w:eastAsia="zh-CN"/>
              </w:rPr>
            </w:pPr>
            <w:r>
              <w:rPr>
                <w:rFonts w:hint="eastAsia"/>
                <w:lang w:eastAsia="zh-CN"/>
              </w:rPr>
              <w:t>王洪凯</w:t>
            </w:r>
          </w:p>
        </w:tc>
        <w:tc>
          <w:tcPr>
            <w:tcW w:w="1662" w:type="dxa"/>
          </w:tcPr>
          <w:p>
            <w:pPr>
              <w:spacing w:before="40" w:after="40"/>
              <w:rPr>
                <w:rFonts w:hint="eastAsia" w:eastAsia="宋体"/>
                <w:lang w:val="en-US" w:eastAsia="zh-CN"/>
              </w:rPr>
            </w:pPr>
            <w:r>
              <w:rPr>
                <w:rFonts w:hint="eastAsia"/>
                <w:lang w:val="en-US" w:eastAsia="zh-CN"/>
              </w:rPr>
              <w:t>2016-11-02</w:t>
            </w:r>
          </w:p>
        </w:tc>
        <w:tc>
          <w:tcPr>
            <w:tcW w:w="4954" w:type="dxa"/>
          </w:tcPr>
          <w:p>
            <w:pPr>
              <w:spacing w:before="40" w:after="40"/>
              <w:rPr>
                <w:rFonts w:hint="eastAsia" w:eastAsia="宋体"/>
                <w:lang w:eastAsia="zh-CN"/>
              </w:rPr>
            </w:pPr>
            <w:r>
              <w:rPr>
                <w:rFonts w:hint="eastAsia"/>
                <w:lang w:eastAsia="zh-CN"/>
              </w:rPr>
              <w:t>修改</w:t>
            </w:r>
            <w:r>
              <w:rPr>
                <w:rFonts w:hint="eastAsia"/>
                <w:lang w:val="en-US" w:eastAsia="zh-CN"/>
              </w:rPr>
              <w:t>BrowseBL模块的设计，消除逻辑内聚</w:t>
            </w:r>
          </w:p>
        </w:tc>
        <w:tc>
          <w:tcPr>
            <w:tcW w:w="1584" w:type="dxa"/>
          </w:tcPr>
          <w:p>
            <w:pPr>
              <w:spacing w:before="40" w:after="40"/>
              <w:rPr>
                <w:rFonts w:hint="eastAsia" w:eastAsia="宋体"/>
                <w:lang w:val="en-US" w:eastAsia="zh-CN"/>
              </w:rPr>
            </w:pPr>
            <w:r>
              <w:rPr>
                <w:rFonts w:hint="eastAsia"/>
                <w:lang w:val="en-US" w:eastAsia="zh-CN"/>
              </w:rPr>
              <w:t>V1.1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rPr>
                <w:rFonts w:hint="eastAsia"/>
                <w:lang w:val="en-US" w:eastAsia="zh-CN"/>
              </w:rPr>
            </w:pPr>
            <w:r>
              <w:rPr>
                <w:rFonts w:hint="eastAsia"/>
                <w:lang w:val="en-US" w:eastAsia="zh-CN"/>
              </w:rPr>
              <w:t>王洪凯、李一鹏、李晓冬、黄尹嘉</w:t>
            </w:r>
          </w:p>
        </w:tc>
        <w:tc>
          <w:tcPr>
            <w:tcW w:w="1662" w:type="dxa"/>
          </w:tcPr>
          <w:p>
            <w:pPr>
              <w:spacing w:before="40" w:after="40"/>
              <w:rPr>
                <w:rFonts w:hint="eastAsia"/>
                <w:lang w:val="en-US" w:eastAsia="zh-CN"/>
              </w:rPr>
            </w:pPr>
            <w:r>
              <w:rPr>
                <w:rFonts w:hint="eastAsia"/>
                <w:lang w:val="en-US" w:eastAsia="zh-CN"/>
              </w:rPr>
              <w:t>2016-11-05</w:t>
            </w:r>
          </w:p>
        </w:tc>
        <w:tc>
          <w:tcPr>
            <w:tcW w:w="4954" w:type="dxa"/>
          </w:tcPr>
          <w:p>
            <w:pPr>
              <w:spacing w:before="40" w:after="40"/>
              <w:rPr>
                <w:rFonts w:hint="eastAsia"/>
                <w:lang w:eastAsia="zh-CN"/>
              </w:rPr>
            </w:pPr>
            <w:r>
              <w:rPr>
                <w:rFonts w:hint="eastAsia"/>
                <w:lang w:eastAsia="zh-CN"/>
              </w:rPr>
              <w:t>修改其他业务逻辑层不足的设计，添加界面层和数据层的分解设计</w:t>
            </w:r>
          </w:p>
        </w:tc>
        <w:tc>
          <w:tcPr>
            <w:tcW w:w="1584" w:type="dxa"/>
          </w:tcPr>
          <w:p>
            <w:pPr>
              <w:spacing w:before="40" w:after="40"/>
              <w:rPr>
                <w:rFonts w:hint="eastAsia"/>
                <w:lang w:val="en-US" w:eastAsia="zh-CN"/>
              </w:rPr>
            </w:pPr>
            <w:r>
              <w:rPr>
                <w:rFonts w:hint="eastAsia"/>
                <w:lang w:val="en-US" w:eastAsia="zh-CN"/>
              </w:rPr>
              <w:t>V1.2 正式版</w:t>
            </w:r>
          </w:p>
        </w:tc>
      </w:tr>
    </w:tbl>
    <w:p>
      <w:pPr>
        <w:rPr>
          <w:rFonts w:hint="eastAsia"/>
          <w:b/>
          <w:bCs/>
          <w:sz w:val="44"/>
          <w:szCs w:val="44"/>
          <w:lang w:val="en-US" w:eastAsia="zh-CN"/>
        </w:rPr>
        <w:sectPr>
          <w:pgSz w:w="11906" w:h="16838"/>
          <w:pgMar w:top="1440" w:right="1800" w:bottom="1440" w:left="1800" w:header="851" w:footer="992" w:gutter="0"/>
          <w:cols w:space="425" w:num="1"/>
          <w:docGrid w:type="lines" w:linePitch="312" w:charSpace="0"/>
        </w:sectPr>
      </w:pPr>
    </w:p>
    <w:p>
      <w:pPr>
        <w:pStyle w:val="8"/>
        <w:tabs>
          <w:tab w:val="right" w:leader="dot" w:pos="8306"/>
        </w:tabs>
        <w:jc w:val="center"/>
        <w:rPr>
          <w:rFonts w:hint="eastAsia"/>
          <w:b/>
          <w:bCs/>
          <w:sz w:val="48"/>
          <w:szCs w:val="48"/>
          <w:lang w:val="en-US" w:eastAsia="zh-CN"/>
        </w:rPr>
      </w:pPr>
      <w:r>
        <w:rPr>
          <w:rFonts w:hint="eastAsia"/>
          <w:b/>
          <w:bCs/>
          <w:sz w:val="48"/>
          <w:szCs w:val="48"/>
          <w:lang w:val="en-US" w:eastAsia="zh-CN"/>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_Toc31576 </w:instrText>
      </w:r>
      <w:r>
        <w:rPr>
          <w:rFonts w:hint="eastAsia"/>
          <w:lang w:val="en-US" w:eastAsia="zh-CN"/>
        </w:rPr>
        <w:fldChar w:fldCharType="separate"/>
      </w:r>
      <w:r>
        <w:rPr>
          <w:rFonts w:hint="eastAsia"/>
          <w:lang w:val="en-US" w:eastAsia="zh-CN"/>
        </w:rPr>
        <w:t>1、 引言</w:t>
      </w:r>
      <w:r>
        <w:tab/>
      </w:r>
      <w:r>
        <w:fldChar w:fldCharType="begin"/>
      </w:r>
      <w:r>
        <w:instrText xml:space="preserve"> PAGEREF _Toc31576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_Toc24445 </w:instrText>
      </w:r>
      <w:r>
        <w:rPr>
          <w:rFonts w:hint="eastAsia"/>
          <w:lang w:val="en-US" w:eastAsia="zh-CN"/>
        </w:rPr>
        <w:fldChar w:fldCharType="separate"/>
      </w:r>
      <w:r>
        <w:rPr>
          <w:rFonts w:hint="eastAsia"/>
          <w:lang w:val="en-US" w:eastAsia="zh-CN"/>
        </w:rPr>
        <w:t>1.1 编制目的</w:t>
      </w:r>
      <w:r>
        <w:tab/>
      </w:r>
      <w:r>
        <w:fldChar w:fldCharType="begin"/>
      </w:r>
      <w:r>
        <w:instrText xml:space="preserve"> PAGEREF _Toc24445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_Toc3745 </w:instrText>
      </w:r>
      <w:r>
        <w:rPr>
          <w:rFonts w:hint="eastAsia"/>
          <w:lang w:val="en-US" w:eastAsia="zh-CN"/>
        </w:rPr>
        <w:fldChar w:fldCharType="separate"/>
      </w:r>
      <w:r>
        <w:rPr>
          <w:rFonts w:hint="eastAsia"/>
          <w:lang w:val="en-US" w:eastAsia="zh-CN"/>
        </w:rPr>
        <w:t>1.2 词汇表</w:t>
      </w:r>
      <w:r>
        <w:tab/>
      </w:r>
      <w:r>
        <w:fldChar w:fldCharType="begin"/>
      </w:r>
      <w:r>
        <w:instrText xml:space="preserve"> PAGEREF _Toc3745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_Toc20010 </w:instrText>
      </w:r>
      <w:r>
        <w:rPr>
          <w:rFonts w:hint="eastAsia"/>
          <w:lang w:val="en-US" w:eastAsia="zh-CN"/>
        </w:rPr>
        <w:fldChar w:fldCharType="separate"/>
      </w:r>
      <w:r>
        <w:rPr>
          <w:rFonts w:hint="eastAsia"/>
          <w:lang w:val="en-US" w:eastAsia="zh-CN"/>
        </w:rPr>
        <w:t>1.3 参考资料</w:t>
      </w:r>
      <w:r>
        <w:tab/>
      </w:r>
      <w:r>
        <w:fldChar w:fldCharType="begin"/>
      </w:r>
      <w:r>
        <w:instrText xml:space="preserve"> PAGEREF _Toc20010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_Toc18851 </w:instrText>
      </w:r>
      <w:r>
        <w:rPr>
          <w:rFonts w:hint="eastAsia"/>
          <w:lang w:val="en-US" w:eastAsia="zh-CN"/>
        </w:rPr>
        <w:fldChar w:fldCharType="separate"/>
      </w:r>
      <w:r>
        <w:rPr>
          <w:rFonts w:hint="eastAsia"/>
          <w:lang w:val="en-US" w:eastAsia="zh-CN"/>
        </w:rPr>
        <w:t>2、 产品概述</w:t>
      </w:r>
      <w:r>
        <w:tab/>
      </w:r>
      <w:r>
        <w:fldChar w:fldCharType="begin"/>
      </w:r>
      <w:r>
        <w:instrText xml:space="preserve"> PAGEREF _Toc18851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_Toc1576 </w:instrText>
      </w:r>
      <w:r>
        <w:rPr>
          <w:rFonts w:hint="eastAsia"/>
          <w:lang w:val="en-US" w:eastAsia="zh-CN"/>
        </w:rPr>
        <w:fldChar w:fldCharType="separate"/>
      </w:r>
      <w:r>
        <w:rPr>
          <w:rFonts w:hint="eastAsia"/>
          <w:lang w:val="en-US" w:eastAsia="zh-CN"/>
        </w:rPr>
        <w:t>3、 体系结构设计概述</w:t>
      </w:r>
      <w:r>
        <w:tab/>
      </w:r>
      <w:r>
        <w:fldChar w:fldCharType="begin"/>
      </w:r>
      <w:r>
        <w:instrText xml:space="preserve"> PAGEREF _Toc1576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_Toc27708 </w:instrText>
      </w:r>
      <w:r>
        <w:rPr>
          <w:rFonts w:hint="eastAsia"/>
          <w:lang w:val="en-US" w:eastAsia="zh-CN"/>
        </w:rPr>
        <w:fldChar w:fldCharType="separate"/>
      </w:r>
      <w:r>
        <w:rPr>
          <w:rFonts w:hint="eastAsia"/>
          <w:lang w:val="en-US" w:eastAsia="zh-CN"/>
        </w:rPr>
        <w:t>4、 结构视角</w:t>
      </w:r>
      <w:r>
        <w:tab/>
      </w:r>
      <w:r>
        <w:fldChar w:fldCharType="begin"/>
      </w:r>
      <w:r>
        <w:instrText xml:space="preserve"> PAGEREF _Toc27708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_Toc11723 </w:instrText>
      </w:r>
      <w:r>
        <w:rPr>
          <w:rFonts w:hint="eastAsia"/>
          <w:lang w:val="en-US" w:eastAsia="zh-CN"/>
        </w:rPr>
        <w:fldChar w:fldCharType="separate"/>
      </w:r>
      <w:r>
        <w:rPr>
          <w:rFonts w:hint="eastAsia"/>
          <w:lang w:val="en-US" w:eastAsia="zh-CN"/>
        </w:rPr>
        <w:t>4.1 业务逻辑层的分解</w:t>
      </w:r>
      <w:r>
        <w:tab/>
      </w:r>
      <w:r>
        <w:fldChar w:fldCharType="begin"/>
      </w:r>
      <w:r>
        <w:instrText xml:space="preserve"> PAGEREF _Toc11723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_Toc31150 </w:instrText>
      </w:r>
      <w:r>
        <w:rPr>
          <w:rFonts w:hint="eastAsia"/>
          <w:lang w:val="en-US" w:eastAsia="zh-CN"/>
        </w:rPr>
        <w:fldChar w:fldCharType="separate"/>
      </w:r>
      <w:r>
        <w:rPr>
          <w:rFonts w:hint="eastAsia"/>
          <w:lang w:val="en-US" w:eastAsia="zh-CN"/>
        </w:rPr>
        <w:t>4.1.1 userbl模块</w:t>
      </w:r>
      <w:r>
        <w:tab/>
      </w:r>
      <w:r>
        <w:fldChar w:fldCharType="begin"/>
      </w:r>
      <w:r>
        <w:instrText xml:space="preserve"> PAGEREF _Toc31150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_Toc24705 </w:instrText>
      </w:r>
      <w:r>
        <w:rPr>
          <w:rFonts w:hint="eastAsia"/>
          <w:lang w:val="en-US" w:eastAsia="zh-CN"/>
        </w:rPr>
        <w:fldChar w:fldCharType="separate"/>
      </w:r>
      <w:r>
        <w:rPr>
          <w:rFonts w:hint="eastAsia"/>
          <w:lang w:val="en-US" w:eastAsia="zh-CN"/>
        </w:rPr>
        <w:t>4.1.2 Browsebl模块</w:t>
      </w:r>
      <w:r>
        <w:tab/>
      </w:r>
      <w:r>
        <w:fldChar w:fldCharType="begin"/>
      </w:r>
      <w:r>
        <w:instrText xml:space="preserve"> PAGEREF _Toc24705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_Toc6146 </w:instrText>
      </w:r>
      <w:r>
        <w:rPr>
          <w:rFonts w:hint="eastAsia"/>
          <w:lang w:val="en-US" w:eastAsia="zh-CN"/>
        </w:rPr>
        <w:fldChar w:fldCharType="separate"/>
      </w:r>
      <w:r>
        <w:rPr>
          <w:rFonts w:hint="eastAsia"/>
          <w:lang w:val="en-US" w:eastAsia="zh-CN"/>
        </w:rPr>
        <w:t xml:space="preserve">4.1.3 </w:t>
      </w:r>
      <w:r>
        <w:rPr>
          <w:rFonts w:hint="eastAsia"/>
        </w:rPr>
        <w:t>Or</w:t>
      </w:r>
      <w:r>
        <w:t>derbl模块</w:t>
      </w:r>
      <w:r>
        <w:tab/>
      </w:r>
      <w:r>
        <w:fldChar w:fldCharType="begin"/>
      </w:r>
      <w:r>
        <w:instrText xml:space="preserve"> PAGEREF _Toc6146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_Toc2876 </w:instrText>
      </w:r>
      <w:r>
        <w:rPr>
          <w:rFonts w:hint="eastAsia"/>
          <w:lang w:val="en-US" w:eastAsia="zh-CN"/>
        </w:rPr>
        <w:fldChar w:fldCharType="separate"/>
      </w:r>
      <w:r>
        <w:rPr>
          <w:rFonts w:hint="eastAsia"/>
          <w:lang w:val="en-US" w:eastAsia="zh-CN"/>
        </w:rPr>
        <w:t xml:space="preserve">4.1.4 </w:t>
      </w:r>
      <w:r>
        <w:t>Hotelbl模块</w:t>
      </w:r>
      <w:r>
        <w:tab/>
      </w:r>
      <w:r>
        <w:fldChar w:fldCharType="begin"/>
      </w:r>
      <w:r>
        <w:instrText xml:space="preserve"> PAGEREF _Toc2876 </w:instrText>
      </w:r>
      <w:r>
        <w:fldChar w:fldCharType="separate"/>
      </w:r>
      <w:r>
        <w:t>19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_Toc2887 </w:instrText>
      </w:r>
      <w:r>
        <w:rPr>
          <w:rFonts w:hint="eastAsia"/>
          <w:lang w:val="en-US" w:eastAsia="zh-CN"/>
        </w:rPr>
        <w:fldChar w:fldCharType="separate"/>
      </w:r>
      <w:r>
        <w:rPr>
          <w:rFonts w:hint="eastAsia"/>
          <w:lang w:val="en-US" w:eastAsia="zh-CN"/>
        </w:rPr>
        <w:t xml:space="preserve">4.1.5 </w:t>
      </w:r>
      <w:r>
        <w:rPr>
          <w:rFonts w:hint="eastAsia"/>
        </w:rPr>
        <w:t>Memberbl模块</w:t>
      </w:r>
      <w:r>
        <w:tab/>
      </w:r>
      <w:r>
        <w:fldChar w:fldCharType="begin"/>
      </w:r>
      <w:r>
        <w:instrText xml:space="preserve"> PAGEREF _Toc2887 </w:instrText>
      </w:r>
      <w:r>
        <w:fldChar w:fldCharType="separate"/>
      </w:r>
      <w:r>
        <w:t>24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_Toc18732 </w:instrText>
      </w:r>
      <w:r>
        <w:rPr>
          <w:rFonts w:hint="eastAsia"/>
          <w:lang w:val="en-US" w:eastAsia="zh-CN"/>
        </w:rPr>
        <w:fldChar w:fldCharType="separate"/>
      </w:r>
      <w:r>
        <w:rPr>
          <w:rFonts w:hint="eastAsia"/>
          <w:lang w:val="en-US" w:eastAsia="zh-CN"/>
        </w:rPr>
        <w:t xml:space="preserve">4.1.6 </w:t>
      </w:r>
      <w:r>
        <w:rPr>
          <w:rFonts w:hint="eastAsia"/>
        </w:rPr>
        <w:t>Commentbl模块</w:t>
      </w:r>
      <w:r>
        <w:tab/>
      </w:r>
      <w:r>
        <w:fldChar w:fldCharType="begin"/>
      </w:r>
      <w:r>
        <w:instrText xml:space="preserve"> PAGEREF _Toc18732 </w:instrText>
      </w:r>
      <w:r>
        <w:fldChar w:fldCharType="separate"/>
      </w:r>
      <w:r>
        <w:t>29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_Toc13279 </w:instrText>
      </w:r>
      <w:r>
        <w:rPr>
          <w:rFonts w:hint="eastAsia"/>
          <w:lang w:val="en-US" w:eastAsia="zh-CN"/>
        </w:rPr>
        <w:fldChar w:fldCharType="separate"/>
      </w:r>
      <w:r>
        <w:rPr>
          <w:rFonts w:hint="eastAsia"/>
          <w:lang w:val="en-US" w:eastAsia="zh-CN"/>
        </w:rPr>
        <w:t>4.1.7 Strategy模块</w:t>
      </w:r>
      <w:r>
        <w:tab/>
      </w:r>
      <w:r>
        <w:fldChar w:fldCharType="begin"/>
      </w:r>
      <w:r>
        <w:instrText xml:space="preserve"> PAGEREF _Toc13279 </w:instrText>
      </w:r>
      <w:r>
        <w:fldChar w:fldCharType="separate"/>
      </w:r>
      <w:r>
        <w:t>32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_Toc11091 </w:instrText>
      </w:r>
      <w:r>
        <w:rPr>
          <w:rFonts w:hint="eastAsia"/>
          <w:lang w:val="en-US" w:eastAsia="zh-CN"/>
        </w:rPr>
        <w:fldChar w:fldCharType="separate"/>
      </w:r>
      <w:r>
        <w:rPr>
          <w:rFonts w:hint="eastAsia"/>
          <w:lang w:val="en-US" w:eastAsia="zh-CN"/>
        </w:rPr>
        <w:t>4.1.8 Credit模块</w:t>
      </w:r>
      <w:r>
        <w:tab/>
      </w:r>
      <w:r>
        <w:fldChar w:fldCharType="begin"/>
      </w:r>
      <w:r>
        <w:instrText xml:space="preserve"> PAGEREF _Toc11091 </w:instrText>
      </w:r>
      <w:r>
        <w:fldChar w:fldCharType="separate"/>
      </w:r>
      <w:r>
        <w:t>39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_Toc28740 </w:instrText>
      </w:r>
      <w:r>
        <w:rPr>
          <w:rFonts w:hint="eastAsia"/>
          <w:lang w:val="en-US" w:eastAsia="zh-CN"/>
        </w:rPr>
        <w:fldChar w:fldCharType="separate"/>
      </w:r>
      <w:r>
        <w:rPr>
          <w:rFonts w:hint="eastAsia"/>
          <w:lang w:val="en-US" w:eastAsia="zh-CN"/>
        </w:rPr>
        <w:t>4.2 界面层分解</w:t>
      </w:r>
      <w:r>
        <w:tab/>
      </w:r>
      <w:r>
        <w:fldChar w:fldCharType="begin"/>
      </w:r>
      <w:r>
        <w:instrText xml:space="preserve"> PAGEREF _Toc28740 </w:instrText>
      </w:r>
      <w:r>
        <w:fldChar w:fldCharType="separate"/>
      </w:r>
      <w:r>
        <w:t>43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_Toc27066 </w:instrText>
      </w:r>
      <w:r>
        <w:rPr>
          <w:rFonts w:hint="eastAsia"/>
          <w:lang w:val="en-US" w:eastAsia="zh-CN"/>
        </w:rPr>
        <w:fldChar w:fldCharType="separate"/>
      </w:r>
      <w:r>
        <w:rPr>
          <w:rFonts w:hint="eastAsia"/>
          <w:lang w:val="en-US" w:eastAsia="zh-CN"/>
        </w:rPr>
        <w:t>4.2.1 Userui</w:t>
      </w:r>
      <w:r>
        <w:tab/>
      </w:r>
      <w:r>
        <w:fldChar w:fldCharType="begin"/>
      </w:r>
      <w:r>
        <w:instrText xml:space="preserve"> PAGEREF _Toc27066 </w:instrText>
      </w:r>
      <w:r>
        <w:fldChar w:fldCharType="separate"/>
      </w:r>
      <w:r>
        <w:t>43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_Toc1513 </w:instrText>
      </w:r>
      <w:r>
        <w:rPr>
          <w:rFonts w:hint="eastAsia"/>
          <w:lang w:val="en-US" w:eastAsia="zh-CN"/>
        </w:rPr>
        <w:fldChar w:fldCharType="separate"/>
      </w:r>
      <w:r>
        <w:rPr>
          <w:rFonts w:hint="eastAsia"/>
          <w:lang w:val="en-US" w:eastAsia="zh-CN"/>
        </w:rPr>
        <w:t>4.2.2 browseui</w:t>
      </w:r>
      <w:r>
        <w:tab/>
      </w:r>
      <w:r>
        <w:fldChar w:fldCharType="begin"/>
      </w:r>
      <w:r>
        <w:instrText xml:space="preserve"> PAGEREF _Toc1513 </w:instrText>
      </w:r>
      <w:r>
        <w:fldChar w:fldCharType="separate"/>
      </w:r>
      <w:r>
        <w:t>45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_Toc13139 </w:instrText>
      </w:r>
      <w:r>
        <w:rPr>
          <w:rFonts w:hint="eastAsia"/>
          <w:lang w:val="en-US" w:eastAsia="zh-CN"/>
        </w:rPr>
        <w:fldChar w:fldCharType="separate"/>
      </w:r>
      <w:r>
        <w:rPr>
          <w:rFonts w:hint="eastAsia"/>
          <w:lang w:val="en-US" w:eastAsia="zh-CN"/>
        </w:rPr>
        <w:t>4.2.3 commentui</w:t>
      </w:r>
      <w:r>
        <w:tab/>
      </w:r>
      <w:r>
        <w:fldChar w:fldCharType="begin"/>
      </w:r>
      <w:r>
        <w:instrText xml:space="preserve"> PAGEREF _Toc13139 </w:instrText>
      </w:r>
      <w:r>
        <w:fldChar w:fldCharType="separate"/>
      </w:r>
      <w:r>
        <w:t>46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_Toc4641 </w:instrText>
      </w:r>
      <w:r>
        <w:rPr>
          <w:rFonts w:hint="eastAsia"/>
          <w:lang w:val="en-US" w:eastAsia="zh-CN"/>
        </w:rPr>
        <w:fldChar w:fldCharType="separate"/>
      </w:r>
      <w:r>
        <w:rPr>
          <w:rFonts w:hint="eastAsia"/>
          <w:lang w:val="en-US" w:eastAsia="zh-CN"/>
        </w:rPr>
        <w:t>4.2.4 memberui</w:t>
      </w:r>
      <w:r>
        <w:tab/>
      </w:r>
      <w:r>
        <w:fldChar w:fldCharType="begin"/>
      </w:r>
      <w:r>
        <w:instrText xml:space="preserve"> PAGEREF _Toc4641 </w:instrText>
      </w:r>
      <w:r>
        <w:fldChar w:fldCharType="separate"/>
      </w:r>
      <w:r>
        <w:t>48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_Toc14787 </w:instrText>
      </w:r>
      <w:r>
        <w:rPr>
          <w:rFonts w:hint="eastAsia"/>
          <w:lang w:val="en-US" w:eastAsia="zh-CN"/>
        </w:rPr>
        <w:fldChar w:fldCharType="separate"/>
      </w:r>
      <w:r>
        <w:rPr>
          <w:rFonts w:hint="eastAsia"/>
          <w:lang w:val="en-US" w:eastAsia="zh-CN"/>
        </w:rPr>
        <w:t>4.2.5 orderui</w:t>
      </w:r>
      <w:r>
        <w:tab/>
      </w:r>
      <w:r>
        <w:fldChar w:fldCharType="begin"/>
      </w:r>
      <w:r>
        <w:instrText xml:space="preserve"> PAGEREF _Toc14787 </w:instrText>
      </w:r>
      <w:r>
        <w:fldChar w:fldCharType="separate"/>
      </w:r>
      <w:r>
        <w:t>49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_Toc19245 </w:instrText>
      </w:r>
      <w:r>
        <w:rPr>
          <w:rFonts w:hint="eastAsia"/>
          <w:lang w:val="en-US" w:eastAsia="zh-CN"/>
        </w:rPr>
        <w:fldChar w:fldCharType="separate"/>
      </w:r>
      <w:r>
        <w:rPr>
          <w:rFonts w:hint="eastAsia"/>
          <w:lang w:val="en-US" w:eastAsia="zh-CN"/>
        </w:rPr>
        <w:t>4.2.6 hotelui</w:t>
      </w:r>
      <w:r>
        <w:tab/>
      </w:r>
      <w:r>
        <w:fldChar w:fldCharType="begin"/>
      </w:r>
      <w:r>
        <w:instrText xml:space="preserve"> PAGEREF _Toc19245 </w:instrText>
      </w:r>
      <w:r>
        <w:fldChar w:fldCharType="separate"/>
      </w:r>
      <w:r>
        <w:t>50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_Toc16555 </w:instrText>
      </w:r>
      <w:r>
        <w:rPr>
          <w:rFonts w:hint="eastAsia"/>
          <w:lang w:val="en-US" w:eastAsia="zh-CN"/>
        </w:rPr>
        <w:fldChar w:fldCharType="separate"/>
      </w:r>
      <w:r>
        <w:rPr>
          <w:rFonts w:hint="eastAsia"/>
          <w:lang w:val="en-US" w:eastAsia="zh-CN"/>
        </w:rPr>
        <w:t>4.2.7 strategyui</w:t>
      </w:r>
      <w:r>
        <w:tab/>
      </w:r>
      <w:r>
        <w:fldChar w:fldCharType="begin"/>
      </w:r>
      <w:r>
        <w:instrText xml:space="preserve"> PAGEREF _Toc16555 </w:instrText>
      </w:r>
      <w:r>
        <w:fldChar w:fldCharType="separate"/>
      </w:r>
      <w:r>
        <w:t>52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_Toc23274 </w:instrText>
      </w:r>
      <w:r>
        <w:rPr>
          <w:rFonts w:hint="eastAsia"/>
          <w:lang w:val="en-US" w:eastAsia="zh-CN"/>
        </w:rPr>
        <w:fldChar w:fldCharType="separate"/>
      </w:r>
      <w:r>
        <w:rPr>
          <w:rFonts w:hint="eastAsia"/>
          <w:lang w:val="en-US" w:eastAsia="zh-CN"/>
        </w:rPr>
        <w:t>4.2.8 creditui</w:t>
      </w:r>
      <w:r>
        <w:tab/>
      </w:r>
      <w:r>
        <w:fldChar w:fldCharType="begin"/>
      </w:r>
      <w:r>
        <w:instrText xml:space="preserve"> PAGEREF _Toc23274 </w:instrText>
      </w:r>
      <w:r>
        <w:fldChar w:fldCharType="separate"/>
      </w:r>
      <w:r>
        <w:t>52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_Toc29749 </w:instrText>
      </w:r>
      <w:r>
        <w:rPr>
          <w:rFonts w:hint="eastAsia"/>
          <w:lang w:val="en-US" w:eastAsia="zh-CN"/>
        </w:rPr>
        <w:fldChar w:fldCharType="separate"/>
      </w:r>
      <w:r>
        <w:rPr>
          <w:rFonts w:hint="eastAsia"/>
          <w:lang w:val="en-US" w:eastAsia="zh-CN"/>
        </w:rPr>
        <w:t>4.3 数据层</w:t>
      </w:r>
      <w:r>
        <w:tab/>
      </w:r>
      <w:r>
        <w:fldChar w:fldCharType="begin"/>
      </w:r>
      <w:r>
        <w:instrText xml:space="preserve"> PAGEREF _Toc29749 </w:instrText>
      </w:r>
      <w:r>
        <w:fldChar w:fldCharType="separate"/>
      </w:r>
      <w:r>
        <w:t>52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_Toc10159 </w:instrText>
      </w:r>
      <w:r>
        <w:rPr>
          <w:rFonts w:hint="eastAsia"/>
          <w:lang w:val="en-US" w:eastAsia="zh-CN"/>
        </w:rPr>
        <w:fldChar w:fldCharType="separate"/>
      </w:r>
      <w:r>
        <w:rPr>
          <w:rFonts w:hint="eastAsia"/>
          <w:lang w:val="en-US" w:eastAsia="zh-CN"/>
        </w:rPr>
        <w:t>4.3.1 UserDatabase 模块</w:t>
      </w:r>
      <w:r>
        <w:tab/>
      </w:r>
      <w:r>
        <w:fldChar w:fldCharType="begin"/>
      </w:r>
      <w:r>
        <w:instrText xml:space="preserve"> PAGEREF _Toc10159 </w:instrText>
      </w:r>
      <w:r>
        <w:fldChar w:fldCharType="separate"/>
      </w:r>
      <w:r>
        <w:t>52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_Toc10465 </w:instrText>
      </w:r>
      <w:r>
        <w:rPr>
          <w:rFonts w:hint="eastAsia"/>
          <w:lang w:val="en-US" w:eastAsia="zh-CN"/>
        </w:rPr>
        <w:fldChar w:fldCharType="separate"/>
      </w:r>
      <w:r>
        <w:rPr>
          <w:rFonts w:hint="eastAsia"/>
          <w:lang w:val="en-US" w:eastAsia="zh-CN"/>
        </w:rPr>
        <w:t>4.3.2 BrowseDatabase模块</w:t>
      </w:r>
      <w:r>
        <w:tab/>
      </w:r>
      <w:r>
        <w:fldChar w:fldCharType="begin"/>
      </w:r>
      <w:r>
        <w:instrText xml:space="preserve"> PAGEREF _Toc10465 </w:instrText>
      </w:r>
      <w:r>
        <w:fldChar w:fldCharType="separate"/>
      </w:r>
      <w:r>
        <w:t>54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_Toc17755 </w:instrText>
      </w:r>
      <w:r>
        <w:rPr>
          <w:rFonts w:hint="eastAsia"/>
          <w:lang w:val="en-US" w:eastAsia="zh-CN"/>
        </w:rPr>
        <w:fldChar w:fldCharType="separate"/>
      </w:r>
      <w:r>
        <w:rPr>
          <w:rFonts w:hint="eastAsia"/>
          <w:lang w:val="en-US" w:eastAsia="zh-CN"/>
        </w:rPr>
        <w:t>4.3.3 strategydata</w:t>
      </w:r>
      <w:r>
        <w:tab/>
      </w:r>
      <w:r>
        <w:fldChar w:fldCharType="begin"/>
      </w:r>
      <w:r>
        <w:instrText xml:space="preserve"> PAGEREF _Toc17755 </w:instrText>
      </w:r>
      <w:r>
        <w:fldChar w:fldCharType="separate"/>
      </w:r>
      <w:r>
        <w:t>56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_Toc30443 </w:instrText>
      </w:r>
      <w:r>
        <w:rPr>
          <w:rFonts w:hint="eastAsia"/>
          <w:lang w:val="en-US" w:eastAsia="zh-CN"/>
        </w:rPr>
        <w:fldChar w:fldCharType="separate"/>
      </w:r>
      <w:r>
        <w:rPr>
          <w:rFonts w:hint="eastAsia"/>
          <w:lang w:val="en-US" w:eastAsia="zh-CN"/>
        </w:rPr>
        <w:t>4.3.4 creditdata</w:t>
      </w:r>
      <w:r>
        <w:tab/>
      </w:r>
      <w:r>
        <w:fldChar w:fldCharType="begin"/>
      </w:r>
      <w:r>
        <w:instrText xml:space="preserve"> PAGEREF _Toc30443 </w:instrText>
      </w:r>
      <w:r>
        <w:fldChar w:fldCharType="separate"/>
      </w:r>
      <w:r>
        <w:t>58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_Toc22444 </w:instrText>
      </w:r>
      <w:r>
        <w:rPr>
          <w:rFonts w:hint="eastAsia"/>
          <w:lang w:val="en-US" w:eastAsia="zh-CN"/>
        </w:rPr>
        <w:fldChar w:fldCharType="separate"/>
      </w:r>
      <w:r>
        <w:rPr>
          <w:rFonts w:hint="eastAsia"/>
          <w:lang w:val="en-US" w:eastAsia="zh-CN"/>
        </w:rPr>
        <w:t>4.3.5</w:t>
      </w:r>
      <w:r>
        <w:rPr>
          <w:rFonts w:hint="eastAsia"/>
        </w:rPr>
        <w:t>OrderDatabase 模块</w:t>
      </w:r>
      <w:r>
        <w:tab/>
      </w:r>
      <w:r>
        <w:fldChar w:fldCharType="begin"/>
      </w:r>
      <w:r>
        <w:instrText xml:space="preserve"> PAGEREF _Toc22444 </w:instrText>
      </w:r>
      <w:r>
        <w:fldChar w:fldCharType="separate"/>
      </w:r>
      <w:r>
        <w:t>60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_Toc30153 </w:instrText>
      </w:r>
      <w:r>
        <w:rPr>
          <w:rFonts w:hint="eastAsia"/>
          <w:lang w:val="en-US" w:eastAsia="zh-CN"/>
        </w:rPr>
        <w:fldChar w:fldCharType="separate"/>
      </w:r>
      <w:r>
        <w:rPr>
          <w:rFonts w:hint="eastAsia"/>
          <w:lang w:val="en-US" w:eastAsia="zh-CN"/>
        </w:rPr>
        <w:t xml:space="preserve">4.3.6 </w:t>
      </w:r>
      <w:r>
        <w:rPr>
          <w:rFonts w:hint="eastAsia"/>
        </w:rPr>
        <w:t>HotelDatabase 模块</w:t>
      </w:r>
      <w:r>
        <w:tab/>
      </w:r>
      <w:r>
        <w:fldChar w:fldCharType="begin"/>
      </w:r>
      <w:r>
        <w:instrText xml:space="preserve"> PAGEREF _Toc30153 </w:instrText>
      </w:r>
      <w:r>
        <w:fldChar w:fldCharType="separate"/>
      </w:r>
      <w:r>
        <w:t>61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_Toc14407 </w:instrText>
      </w:r>
      <w:r>
        <w:rPr>
          <w:rFonts w:hint="eastAsia"/>
          <w:lang w:val="en-US" w:eastAsia="zh-CN"/>
        </w:rPr>
        <w:fldChar w:fldCharType="separate"/>
      </w:r>
      <w:r>
        <w:rPr>
          <w:rFonts w:hint="eastAsia"/>
          <w:lang w:val="en-US" w:eastAsia="zh-CN"/>
        </w:rPr>
        <w:t xml:space="preserve">4.3.7 </w:t>
      </w:r>
      <w:r>
        <w:rPr>
          <w:rFonts w:hint="eastAsia"/>
        </w:rPr>
        <w:t>Mem</w:t>
      </w:r>
      <w:r>
        <w:t>ber</w:t>
      </w:r>
      <w:r>
        <w:rPr>
          <w:rFonts w:hint="eastAsia"/>
        </w:rPr>
        <w:t>Database 模块</w:t>
      </w:r>
      <w:r>
        <w:tab/>
      </w:r>
      <w:r>
        <w:fldChar w:fldCharType="begin"/>
      </w:r>
      <w:r>
        <w:instrText xml:space="preserve"> PAGEREF _Toc14407 </w:instrText>
      </w:r>
      <w:r>
        <w:fldChar w:fldCharType="separate"/>
      </w:r>
      <w:r>
        <w:t>64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_Toc16514 </w:instrText>
      </w:r>
      <w:r>
        <w:rPr>
          <w:rFonts w:hint="eastAsia"/>
          <w:lang w:val="en-US" w:eastAsia="zh-CN"/>
        </w:rPr>
        <w:fldChar w:fldCharType="separate"/>
      </w:r>
      <w:r>
        <w:rPr>
          <w:rFonts w:hint="eastAsia"/>
          <w:lang w:val="en-US" w:eastAsia="zh-CN"/>
        </w:rPr>
        <w:t xml:space="preserve">4.3.8 </w:t>
      </w:r>
      <w:r>
        <w:rPr>
          <w:rFonts w:hint="eastAsia"/>
        </w:rPr>
        <w:t>CommentDatabase模块</w:t>
      </w:r>
      <w:r>
        <w:tab/>
      </w:r>
      <w:r>
        <w:fldChar w:fldCharType="begin"/>
      </w:r>
      <w:r>
        <w:instrText xml:space="preserve"> PAGEREF _Toc16514 </w:instrText>
      </w:r>
      <w:r>
        <w:fldChar w:fldCharType="separate"/>
      </w:r>
      <w:r>
        <w:t>65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_Toc1570 </w:instrText>
      </w:r>
      <w:r>
        <w:rPr>
          <w:rFonts w:hint="eastAsia"/>
          <w:lang w:val="en-US" w:eastAsia="zh-CN"/>
        </w:rPr>
        <w:fldChar w:fldCharType="separate"/>
      </w:r>
      <w:r>
        <w:rPr>
          <w:rFonts w:hint="eastAsia"/>
          <w:lang w:val="en-US" w:eastAsia="zh-CN"/>
        </w:rPr>
        <w:t>5、 开发视角</w:t>
      </w:r>
      <w:r>
        <w:tab/>
      </w:r>
      <w:r>
        <w:fldChar w:fldCharType="begin"/>
      </w:r>
      <w:r>
        <w:instrText xml:space="preserve"> PAGEREF _Toc1570 </w:instrText>
      </w:r>
      <w:r>
        <w:fldChar w:fldCharType="separate"/>
      </w:r>
      <w:r>
        <w:t>67</w:t>
      </w:r>
      <w:r>
        <w:fldChar w:fldCharType="end"/>
      </w:r>
      <w:r>
        <w:rPr>
          <w:rFonts w:hint="eastAsia"/>
          <w:lang w:val="en-US" w:eastAsia="zh-CN"/>
        </w:rPr>
        <w:fldChar w:fldCharType="end"/>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p>
      <w:pPr>
        <w:pStyle w:val="2"/>
        <w:numPr>
          <w:ilvl w:val="0"/>
          <w:numId w:val="1"/>
        </w:numPr>
        <w:rPr>
          <w:rFonts w:hint="eastAsia"/>
          <w:lang w:val="en-US" w:eastAsia="zh-CN"/>
        </w:rPr>
      </w:pPr>
      <w:bookmarkStart w:id="0" w:name="_Toc31576"/>
      <w:r>
        <w:rPr>
          <w:rFonts w:hint="eastAsia"/>
          <w:lang w:val="en-US" w:eastAsia="zh-CN"/>
        </w:rPr>
        <w:t>引言</w:t>
      </w:r>
      <w:bookmarkEnd w:id="0"/>
    </w:p>
    <w:p>
      <w:pPr>
        <w:pStyle w:val="3"/>
        <w:ind w:firstLine="420" w:firstLineChars="0"/>
        <w:rPr>
          <w:rFonts w:hint="eastAsia"/>
          <w:lang w:val="en-US" w:eastAsia="zh-CN"/>
        </w:rPr>
      </w:pPr>
      <w:bookmarkStart w:id="1" w:name="_Toc24445"/>
      <w:r>
        <w:rPr>
          <w:rFonts w:hint="eastAsia"/>
          <w:lang w:val="en-US" w:eastAsia="zh-CN"/>
        </w:rPr>
        <w:t>1.1 编制目的</w:t>
      </w:r>
      <w:bookmarkEnd w:id="1"/>
    </w:p>
    <w:p>
      <w:pPr>
        <w:ind w:left="420" w:leftChars="0" w:firstLine="420" w:firstLineChars="0"/>
        <w:rPr>
          <w:rFonts w:hint="eastAsia"/>
          <w:lang w:val="en-US" w:eastAsia="zh-CN"/>
        </w:rPr>
      </w:pPr>
      <w:r>
        <w:rPr>
          <w:rFonts w:hint="eastAsia"/>
          <w:lang w:val="en-US" w:eastAsia="zh-CN"/>
        </w:rPr>
        <w:t>本报告详细完成对酒店预订系统的详细设计，达到指导后续软件构造的目的，同时实现测试人员及用户的沟通。</w:t>
      </w:r>
    </w:p>
    <w:p>
      <w:pPr>
        <w:ind w:left="420" w:leftChars="0" w:firstLine="420" w:firstLineChars="0"/>
        <w:rPr>
          <w:rFonts w:hint="eastAsia"/>
          <w:lang w:val="en-US" w:eastAsia="zh-CN"/>
        </w:rPr>
      </w:pPr>
      <w:r>
        <w:rPr>
          <w:rFonts w:hint="eastAsia"/>
          <w:lang w:val="en-US" w:eastAsia="zh-CN"/>
        </w:rPr>
        <w:t>本报告面向开发人员及最终用户而编写，是了解系统的导航。</w:t>
      </w:r>
    </w:p>
    <w:p>
      <w:pPr>
        <w:ind w:left="420" w:leftChars="0" w:firstLine="420" w:firstLineChars="0"/>
        <w:rPr>
          <w:rFonts w:hint="eastAsia"/>
          <w:lang w:val="en-US" w:eastAsia="zh-CN"/>
        </w:rPr>
      </w:pPr>
    </w:p>
    <w:p>
      <w:pPr>
        <w:pStyle w:val="3"/>
        <w:ind w:firstLine="420" w:firstLineChars="0"/>
        <w:rPr>
          <w:rFonts w:hint="eastAsia"/>
          <w:lang w:val="en-US" w:eastAsia="zh-CN"/>
        </w:rPr>
      </w:pPr>
      <w:bookmarkStart w:id="2" w:name="_Toc3745"/>
      <w:r>
        <w:rPr>
          <w:rFonts w:hint="eastAsia"/>
          <w:lang w:val="en-US" w:eastAsia="zh-CN"/>
        </w:rPr>
        <w:t>1.2 词汇表</w:t>
      </w:r>
      <w:bookmarkEnd w:id="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r>
              <w:rPr>
                <w:rFonts w:hint="eastAsia"/>
                <w:lang w:val="en-US" w:eastAsia="zh-CN"/>
              </w:rPr>
              <w:t>词汇名</w:t>
            </w:r>
          </w:p>
        </w:tc>
        <w:tc>
          <w:tcPr>
            <w:tcW w:w="2841" w:type="dxa"/>
            <w:vAlign w:val="center"/>
          </w:tcPr>
          <w:p>
            <w:pPr>
              <w:jc w:val="center"/>
              <w:rPr>
                <w:rFonts w:hint="eastAsia"/>
                <w:vertAlign w:val="baseline"/>
                <w:lang w:val="en-US" w:eastAsia="zh-CN"/>
              </w:rPr>
            </w:pPr>
            <w:r>
              <w:rPr>
                <w:rFonts w:hint="eastAsia"/>
                <w:vertAlign w:val="baseline"/>
                <w:lang w:val="en-US" w:eastAsia="zh-CN"/>
              </w:rPr>
              <w:t>词汇含义</w:t>
            </w:r>
          </w:p>
        </w:tc>
        <w:tc>
          <w:tcPr>
            <w:tcW w:w="2841" w:type="dxa"/>
            <w:vAlign w:val="center"/>
          </w:tcPr>
          <w:p>
            <w:p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r>
              <w:rPr>
                <w:rFonts w:hint="eastAsia"/>
                <w:vertAlign w:val="baseline"/>
                <w:lang w:val="en-US" w:eastAsia="zh-CN"/>
              </w:rPr>
              <w:t>HRS</w:t>
            </w:r>
          </w:p>
        </w:tc>
        <w:tc>
          <w:tcPr>
            <w:tcW w:w="2841" w:type="dxa"/>
            <w:vAlign w:val="center"/>
          </w:tcPr>
          <w:p>
            <w:pPr>
              <w:jc w:val="center"/>
              <w:rPr>
                <w:rFonts w:hint="eastAsia"/>
                <w:vertAlign w:val="baseline"/>
                <w:lang w:val="en-US" w:eastAsia="zh-CN"/>
              </w:rPr>
            </w:pPr>
            <w:r>
              <w:rPr>
                <w:rFonts w:hint="eastAsia"/>
                <w:vertAlign w:val="baseline"/>
                <w:lang w:val="en-US" w:eastAsia="zh-CN"/>
              </w:rPr>
              <w:t>酒店预订系统</w:t>
            </w:r>
          </w:p>
        </w:tc>
        <w:tc>
          <w:tcPr>
            <w:tcW w:w="2841"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p>
        </w:tc>
        <w:tc>
          <w:tcPr>
            <w:tcW w:w="2841" w:type="dxa"/>
            <w:vAlign w:val="center"/>
          </w:tcPr>
          <w:p>
            <w:pPr>
              <w:jc w:val="center"/>
              <w:rPr>
                <w:rFonts w:hint="eastAsia"/>
                <w:vertAlign w:val="baseline"/>
                <w:lang w:val="en-US" w:eastAsia="zh-CN"/>
              </w:rPr>
            </w:pPr>
          </w:p>
        </w:tc>
        <w:tc>
          <w:tcPr>
            <w:tcW w:w="2841" w:type="dxa"/>
            <w:vAlign w:val="center"/>
          </w:tcPr>
          <w:p>
            <w:pPr>
              <w:jc w:val="center"/>
              <w:rPr>
                <w:rFonts w:hint="eastAsia"/>
                <w:vertAlign w:val="baseline"/>
                <w:lang w:val="en-US" w:eastAsia="zh-CN"/>
              </w:rPr>
            </w:pPr>
          </w:p>
        </w:tc>
      </w:tr>
    </w:tbl>
    <w:p>
      <w:pPr>
        <w:pStyle w:val="3"/>
        <w:ind w:firstLine="420" w:firstLineChars="0"/>
        <w:rPr>
          <w:rFonts w:hint="eastAsia"/>
          <w:lang w:val="en-US" w:eastAsia="zh-CN"/>
        </w:rPr>
      </w:pPr>
      <w:bookmarkStart w:id="3" w:name="_Toc20010"/>
      <w:r>
        <w:rPr>
          <w:rFonts w:hint="eastAsia"/>
          <w:lang w:val="en-US" w:eastAsia="zh-CN"/>
        </w:rPr>
        <w:t>1.3 参考资料</w:t>
      </w:r>
      <w:bookmarkEnd w:id="3"/>
    </w:p>
    <w:p>
      <w:pPr>
        <w:ind w:left="420" w:leftChars="0" w:firstLine="420" w:firstLineChars="0"/>
        <w:rPr>
          <w:rFonts w:hint="eastAsia"/>
          <w:lang w:val="en-US" w:eastAsia="zh-CN"/>
        </w:rPr>
      </w:pPr>
      <w:r>
        <w:rPr>
          <w:rFonts w:hint="eastAsia"/>
          <w:lang w:val="en-US" w:eastAsia="zh-CN"/>
        </w:rPr>
        <w:t>连锁商店管理系统（MSCS）软件详细设计描述文档</w:t>
      </w:r>
    </w:p>
    <w:p>
      <w:pPr>
        <w:pStyle w:val="2"/>
        <w:numPr>
          <w:ilvl w:val="0"/>
          <w:numId w:val="1"/>
        </w:numPr>
        <w:rPr>
          <w:rFonts w:hint="eastAsia"/>
          <w:lang w:val="en-US" w:eastAsia="zh-CN"/>
        </w:rPr>
      </w:pPr>
      <w:bookmarkStart w:id="4" w:name="_Toc18851"/>
      <w:r>
        <w:rPr>
          <w:rFonts w:hint="eastAsia"/>
          <w:lang w:val="en-US" w:eastAsia="zh-CN"/>
        </w:rPr>
        <w:t>产品概述</w:t>
      </w:r>
      <w:bookmarkEnd w:id="4"/>
    </w:p>
    <w:p>
      <w:pPr>
        <w:ind w:firstLine="420" w:firstLineChars="0"/>
        <w:rPr>
          <w:rFonts w:hint="eastAsia"/>
          <w:lang w:val="en-US" w:eastAsia="zh-CN"/>
        </w:rPr>
      </w:pPr>
      <w:r>
        <w:rPr>
          <w:rFonts w:hint="eastAsia"/>
          <w:lang w:val="en-US" w:eastAsia="zh-CN"/>
        </w:rPr>
        <w:t>参考酒店预订系统用例文档和酒店预订系统软件需求规格说明文档中对产品的概括描述。</w:t>
      </w:r>
    </w:p>
    <w:p>
      <w:pPr>
        <w:pStyle w:val="2"/>
        <w:numPr>
          <w:ilvl w:val="0"/>
          <w:numId w:val="1"/>
        </w:numPr>
        <w:rPr>
          <w:rFonts w:hint="eastAsia"/>
          <w:lang w:val="en-US" w:eastAsia="zh-CN"/>
        </w:rPr>
      </w:pPr>
      <w:bookmarkStart w:id="5" w:name="_Toc1576"/>
      <w:r>
        <w:rPr>
          <w:rFonts w:hint="eastAsia"/>
          <w:lang w:val="en-US" w:eastAsia="zh-CN"/>
        </w:rPr>
        <w:t>体系结构设计概述</w:t>
      </w:r>
      <w:bookmarkEnd w:id="5"/>
    </w:p>
    <w:p>
      <w:pPr>
        <w:numPr>
          <w:ilvl w:val="0"/>
          <w:numId w:val="0"/>
        </w:numPr>
        <w:ind w:firstLine="420" w:firstLineChars="0"/>
        <w:rPr>
          <w:rFonts w:hint="eastAsia"/>
          <w:lang w:val="en-US" w:eastAsia="zh-CN"/>
        </w:rPr>
      </w:pPr>
      <w:r>
        <w:rPr>
          <w:rFonts w:hint="eastAsia"/>
          <w:lang w:val="en-US" w:eastAsia="zh-CN"/>
        </w:rPr>
        <w:t>参考酒店预订系统概要设计文档中对体系结构设计的概述</w:t>
      </w:r>
    </w:p>
    <w:p>
      <w:pPr>
        <w:pStyle w:val="2"/>
        <w:numPr>
          <w:ilvl w:val="0"/>
          <w:numId w:val="1"/>
        </w:numPr>
        <w:rPr>
          <w:rFonts w:hint="eastAsia"/>
          <w:lang w:val="en-US" w:eastAsia="zh-CN"/>
        </w:rPr>
      </w:pPr>
      <w:bookmarkStart w:id="6" w:name="_Toc27708"/>
      <w:r>
        <w:rPr>
          <w:rFonts w:hint="eastAsia"/>
          <w:lang w:val="en-US" w:eastAsia="zh-CN"/>
        </w:rPr>
        <w:t>结构视角</w:t>
      </w:r>
      <w:bookmarkEnd w:id="6"/>
    </w:p>
    <w:p>
      <w:pPr>
        <w:pStyle w:val="3"/>
        <w:ind w:firstLine="420" w:firstLineChars="0"/>
        <w:rPr>
          <w:rFonts w:hint="eastAsia"/>
          <w:lang w:val="en-US" w:eastAsia="zh-CN"/>
        </w:rPr>
      </w:pPr>
      <w:bookmarkStart w:id="7" w:name="_Toc11723"/>
      <w:r>
        <w:rPr>
          <w:rFonts w:hint="eastAsia"/>
          <w:lang w:val="en-US" w:eastAsia="zh-CN"/>
        </w:rPr>
        <w:t>4.1 业务逻辑层的分解</w:t>
      </w:r>
      <w:bookmarkEnd w:id="7"/>
    </w:p>
    <w:p>
      <w:pPr>
        <w:ind w:left="420" w:leftChars="0" w:firstLine="420" w:firstLineChars="0"/>
        <w:rPr>
          <w:rFonts w:hint="eastAsia"/>
          <w:lang w:val="en-US" w:eastAsia="zh-CN"/>
        </w:rPr>
      </w:pPr>
      <w:r>
        <w:rPr>
          <w:rFonts w:hint="eastAsia"/>
          <w:lang w:val="en-US" w:eastAsia="zh-CN"/>
        </w:rPr>
        <w:t>业务逻辑层的开发包图参见软件体系结构文档中的开发包图。</w:t>
      </w:r>
    </w:p>
    <w:p>
      <w:pPr>
        <w:pStyle w:val="4"/>
        <w:ind w:left="420" w:leftChars="0" w:firstLine="420" w:firstLineChars="0"/>
        <w:rPr>
          <w:rFonts w:hint="eastAsia"/>
          <w:lang w:val="en-US" w:eastAsia="zh-CN"/>
        </w:rPr>
      </w:pPr>
      <w:bookmarkStart w:id="8" w:name="_Toc31150"/>
      <w:r>
        <w:rPr>
          <w:rFonts w:hint="eastAsia"/>
          <w:lang w:val="en-US" w:eastAsia="zh-CN"/>
        </w:rPr>
        <w:t>4.1.1 userbl模块</w:t>
      </w:r>
      <w:bookmarkEnd w:id="8"/>
    </w:p>
    <w:p>
      <w:pPr>
        <w:numPr>
          <w:ilvl w:val="0"/>
          <w:numId w:val="2"/>
        </w:numPr>
        <w:rPr>
          <w:rFonts w:hint="eastAsia"/>
          <w:lang w:val="en-US" w:eastAsia="zh-CN"/>
        </w:rPr>
      </w:pPr>
      <w:r>
        <w:rPr>
          <w:rFonts w:hint="eastAsia"/>
          <w:lang w:val="en-US" w:eastAsia="zh-CN"/>
        </w:rPr>
        <w:t>模块概述</w:t>
      </w:r>
    </w:p>
    <w:p>
      <w:pPr>
        <w:numPr>
          <w:ilvl w:val="0"/>
          <w:numId w:val="0"/>
        </w:numPr>
        <w:ind w:firstLine="420" w:firstLineChars="0"/>
        <w:rPr>
          <w:rFonts w:hint="eastAsia"/>
          <w:lang w:val="en-US" w:eastAsia="zh-CN"/>
        </w:rPr>
      </w:pPr>
      <w:r>
        <w:rPr>
          <w:rFonts w:hint="eastAsia"/>
          <w:lang w:val="en-US" w:eastAsia="zh-CN"/>
        </w:rPr>
        <w:t>userbl模块承担的需求参见需求规格说明文档中登录/注册相关内容及相关非功能需求</w:t>
      </w:r>
    </w:p>
    <w:p>
      <w:pPr>
        <w:numPr>
          <w:ilvl w:val="0"/>
          <w:numId w:val="0"/>
        </w:numPr>
        <w:ind w:firstLine="420" w:firstLineChars="0"/>
        <w:rPr>
          <w:rFonts w:hint="eastAsia"/>
          <w:lang w:val="en-US" w:eastAsia="zh-CN"/>
        </w:rPr>
      </w:pPr>
      <w:r>
        <w:rPr>
          <w:rFonts w:hint="eastAsia"/>
          <w:lang w:val="en-US" w:eastAsia="zh-CN"/>
        </w:rPr>
        <w:t>userbl模块承担的职责和接口见体系设计文档中的userbl相关的职责和接口</w:t>
      </w:r>
    </w:p>
    <w:p>
      <w:pPr>
        <w:numPr>
          <w:ilvl w:val="0"/>
          <w:numId w:val="2"/>
        </w:numPr>
        <w:rPr>
          <w:rFonts w:hint="eastAsia"/>
          <w:lang w:val="en-US" w:eastAsia="zh-CN"/>
        </w:rPr>
      </w:pPr>
      <w:r>
        <w:rPr>
          <w:rFonts w:hint="eastAsia"/>
          <w:lang w:val="en-US" w:eastAsia="zh-CN"/>
        </w:rPr>
        <w:t>整体结构</w:t>
      </w:r>
    </w:p>
    <w:p>
      <w:pPr>
        <w:numPr>
          <w:ilvl w:val="0"/>
          <w:numId w:val="0"/>
        </w:numPr>
        <w:ind w:firstLine="420" w:firstLineChars="0"/>
        <w:rPr>
          <w:rFonts w:hint="eastAsia"/>
          <w:lang w:val="en-US" w:eastAsia="zh-CN"/>
        </w:rPr>
      </w:pPr>
      <w:r>
        <w:rPr>
          <w:rFonts w:hint="eastAsia"/>
          <w:lang w:val="en-US" w:eastAsia="zh-CN"/>
        </w:rPr>
        <w:t>依先前体系设计逻辑模型和相关文档的说明，为了增加灵活性降低耦合，增加可复用性，在界面层和业务逻辑层增加接口层，在数据层和业务逻辑层也增加接口层，通过接口进行调用，其中，使用usercontroller将模块里的业务逻辑和逻辑操作相分开，将登陆登出及注册委托给user，同时在登陆成功后调用相关member的接口进行初始化。</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userbl 模块的设计如下图所示</w:t>
      </w:r>
    </w:p>
    <w:p>
      <w:pPr>
        <w:numPr>
          <w:ilvl w:val="0"/>
          <w:numId w:val="0"/>
        </w:numPr>
        <w:rPr>
          <w:rFonts w:hint="eastAsia"/>
          <w:lang w:val="en-US" w:eastAsia="zh-CN"/>
        </w:rPr>
      </w:pPr>
      <w:r>
        <w:rPr>
          <w:rFonts w:hint="eastAsia"/>
          <w:lang w:val="en-US" w:eastAsia="zh-CN"/>
        </w:rPr>
        <w:drawing>
          <wp:inline distT="0" distB="0" distL="114300" distR="114300">
            <wp:extent cx="5267325" cy="2513965"/>
            <wp:effectExtent l="0" t="0" r="9525" b="635"/>
            <wp:docPr id="7" name="图片 7" descr="Use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serBL"/>
                    <pic:cNvPicPr>
                      <a:picLocks noChangeAspect="1"/>
                    </pic:cNvPicPr>
                  </pic:nvPicPr>
                  <pic:blipFill>
                    <a:blip r:embed="rId5"/>
                    <a:stretch>
                      <a:fillRect/>
                    </a:stretch>
                  </pic:blipFill>
                  <pic:spPr>
                    <a:xfrm>
                      <a:off x="0" y="0"/>
                      <a:ext cx="5267325" cy="251396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userbl模块各个类的职责由下表所示</w:t>
      </w:r>
    </w:p>
    <w:p>
      <w:pPr>
        <w:numPr>
          <w:ilvl w:val="0"/>
          <w:numId w:val="0"/>
        </w:numPr>
        <w:rPr>
          <w:rFonts w:hint="eastAsia"/>
          <w:lang w:val="en-US" w:eastAsia="zh-CN"/>
        </w:rPr>
      </w:pP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UserController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负责Userbl模块的逻辑操作，实现对应于登陆登出和注册所需要的服务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User</w:t>
            </w:r>
          </w:p>
        </w:tc>
        <w:tc>
          <w:tcPr>
            <w:tcW w:w="6906" w:type="dxa"/>
          </w:tcPr>
          <w:p>
            <w:pPr>
              <w:numPr>
                <w:ilvl w:val="0"/>
                <w:numId w:val="0"/>
              </w:numPr>
              <w:rPr>
                <w:rFonts w:hint="eastAsia"/>
                <w:vertAlign w:val="baseline"/>
                <w:lang w:val="en-US" w:eastAsia="zh-CN"/>
              </w:rPr>
            </w:pPr>
            <w:r>
              <w:rPr>
                <w:rFonts w:hint="eastAsia"/>
                <w:vertAlign w:val="baseline"/>
                <w:lang w:val="en-US" w:eastAsia="zh-CN"/>
              </w:rPr>
              <w:t>用户登录相关的领域模型，拥有用户数据的用户名和密码，可以帮助完成登录登出相关的操作</w:t>
            </w:r>
          </w:p>
        </w:tc>
      </w:tr>
    </w:tbl>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模块内部类的接口规范</w:t>
      </w:r>
    </w:p>
    <w:p>
      <w:pPr>
        <w:numPr>
          <w:ilvl w:val="0"/>
          <w:numId w:val="0"/>
        </w:numPr>
        <w:rPr>
          <w:rFonts w:hint="eastAsia"/>
          <w:lang w:val="en-US" w:eastAsia="zh-CN"/>
        </w:rPr>
      </w:pPr>
      <w:r>
        <w:rPr>
          <w:rFonts w:hint="eastAsia"/>
          <w:lang w:val="en-US" w:eastAsia="zh-CN"/>
        </w:rPr>
        <w:t>UserController、User和Register的接口规范如下表所示</w:t>
      </w:r>
    </w:p>
    <w:p>
      <w:pPr>
        <w:numPr>
          <w:ilvl w:val="0"/>
          <w:numId w:val="0"/>
        </w:numPr>
        <w:rPr>
          <w:rFonts w:hint="eastAsia"/>
          <w:lang w:val="en-US" w:eastAsia="zh-CN"/>
        </w:rPr>
      </w:pPr>
      <w:r>
        <w:rPr>
          <w:rFonts w:hint="eastAsia"/>
          <w:lang w:val="en-US" w:eastAsia="zh-CN"/>
        </w:rPr>
        <w:t>UserController:</w:t>
      </w:r>
    </w:p>
    <w:p>
      <w:pPr>
        <w:numPr>
          <w:ilvl w:val="0"/>
          <w:numId w:val="0"/>
        </w:num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UserController.login</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login(String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用户准备登陆且输入符合规范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调用User的login方法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UserController.register</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用户选择登陆且输入符合规范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调用User的register方法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UserController.logout</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调用User的logout方法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UserController.getInfo</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MemberVO 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一个用户已登录，且登录成功并拿到相应userid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调用Member的getInfo方法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User.login(String username,String password);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提供用户登录服务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User.register(String username,String password);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加入一个用户对象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User.logout(long userid);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登出一个用户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Member.getInfo(long userid);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获取一个用户的信息</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User: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User.login</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login(String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已经开始一个登录行为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根据传入的参数进行判断，并返回登录结果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User.register</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已经开始一个注册行为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若该用户名没有被注册，新增一个User到数据库中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User.logout</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数据库中对应的用户状态置为未登录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UserDataService.insert(UserPO po);</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UserDataService.update(UserPO po);</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UserDataService.find(String username);</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根据username查找单一持久化对象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UserDataService.find(long userid);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根据Id查找单一持久化对象</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业务逻辑层的动态模型</w:t>
      </w:r>
    </w:p>
    <w:p>
      <w:pPr>
        <w:numPr>
          <w:ilvl w:val="0"/>
          <w:numId w:val="0"/>
        </w:numPr>
        <w:ind w:firstLine="420" w:firstLineChars="0"/>
        <w:rPr>
          <w:rFonts w:hint="eastAsia"/>
          <w:lang w:val="en-US" w:eastAsia="zh-CN"/>
        </w:rPr>
      </w:pPr>
      <w:r>
        <w:rPr>
          <w:rFonts w:hint="eastAsia"/>
          <w:lang w:val="en-US" w:eastAsia="zh-CN"/>
        </w:rPr>
        <w:t>下图显示当用户输入登录的用户名和密码之后，User业务逻辑层处理的各个对象之间的协作：</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4310" cy="2258060"/>
            <wp:effectExtent l="0" t="0" r="2540" b="8890"/>
            <wp:docPr id="2" name="图片 2" descr="登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时序图"/>
                    <pic:cNvPicPr>
                      <a:picLocks noChangeAspect="1"/>
                    </pic:cNvPicPr>
                  </pic:nvPicPr>
                  <pic:blipFill>
                    <a:blip r:embed="rId6"/>
                    <a:stretch>
                      <a:fillRect/>
                    </a:stretch>
                  </pic:blipFill>
                  <pic:spPr>
                    <a:xfrm>
                      <a:off x="0" y="0"/>
                      <a:ext cx="5274310" cy="2258060"/>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下图为用户注册输入需要注册的用户名和密码之后，User业务逻辑层处理各个对象之间的协作：</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1135" cy="2492375"/>
            <wp:effectExtent l="0" t="0" r="5715" b="3175"/>
            <wp:docPr id="3" name="图片 3" descr="注册交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册交互图"/>
                    <pic:cNvPicPr>
                      <a:picLocks noChangeAspect="1"/>
                    </pic:cNvPicPr>
                  </pic:nvPicPr>
                  <pic:blipFill>
                    <a:blip r:embed="rId7"/>
                    <a:stretch>
                      <a:fillRect/>
                    </a:stretch>
                  </pic:blipFill>
                  <pic:spPr>
                    <a:xfrm>
                      <a:off x="0" y="0"/>
                      <a:ext cx="5271135" cy="2492375"/>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下图描述了User对象的状态图，描述了对象的生存期间的状态序列，引起转移的时间，以及相伴随的操作，当有用户执行登入或登出，sale会进行验证并返回结果，停止操作也可以直接进入终态：</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058410" cy="2734310"/>
            <wp:effectExtent l="0" t="0" r="8890" b="8890"/>
            <wp:docPr id="4" name="图片 4" descr="user对象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ser对象状态图"/>
                    <pic:cNvPicPr>
                      <a:picLocks noChangeAspect="1"/>
                    </pic:cNvPicPr>
                  </pic:nvPicPr>
                  <pic:blipFill>
                    <a:blip r:embed="rId8"/>
                    <a:stretch>
                      <a:fillRect/>
                    </a:stretch>
                  </pic:blipFill>
                  <pic:spPr>
                    <a:xfrm>
                      <a:off x="0" y="0"/>
                      <a:ext cx="5058410" cy="2734310"/>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业务逻辑层设计原理</w:t>
      </w:r>
    </w:p>
    <w:p>
      <w:pPr>
        <w:numPr>
          <w:ilvl w:val="0"/>
          <w:numId w:val="0"/>
        </w:numPr>
        <w:rPr>
          <w:rFonts w:hint="eastAsia"/>
          <w:lang w:val="en-US" w:eastAsia="zh-CN"/>
        </w:rPr>
      </w:pPr>
      <w:r>
        <w:rPr>
          <w:rFonts w:hint="eastAsia"/>
          <w:lang w:val="en-US" w:eastAsia="zh-CN"/>
        </w:rPr>
        <w:t>采用委托式控制器风格，由controller统一调度，将任务委托给对应的对象进行处理。</w:t>
      </w:r>
    </w:p>
    <w:p>
      <w:pPr>
        <w:numPr>
          <w:ilvl w:val="0"/>
          <w:numId w:val="0"/>
        </w:numPr>
        <w:rPr>
          <w:rFonts w:hint="eastAsia"/>
          <w:lang w:val="en-US" w:eastAsia="zh-CN"/>
        </w:rPr>
      </w:pPr>
    </w:p>
    <w:p>
      <w:pPr>
        <w:pStyle w:val="4"/>
        <w:rPr>
          <w:rFonts w:hint="eastAsia"/>
          <w:lang w:val="en-US" w:eastAsia="zh-CN"/>
        </w:rPr>
      </w:pPr>
      <w:bookmarkStart w:id="9" w:name="_Toc24705"/>
      <w:r>
        <w:rPr>
          <w:rFonts w:hint="eastAsia"/>
          <w:lang w:val="en-US" w:eastAsia="zh-CN"/>
        </w:rPr>
        <w:t>4.1.2 Browsebl模块</w:t>
      </w:r>
      <w:bookmarkEnd w:id="9"/>
    </w:p>
    <w:p>
      <w:pPr>
        <w:numPr>
          <w:ilvl w:val="0"/>
          <w:numId w:val="3"/>
        </w:numPr>
        <w:rPr>
          <w:rFonts w:hint="eastAsia"/>
          <w:lang w:val="en-US" w:eastAsia="zh-CN"/>
        </w:rPr>
      </w:pPr>
      <w:r>
        <w:rPr>
          <w:rFonts w:hint="eastAsia"/>
          <w:lang w:val="en-US" w:eastAsia="zh-CN"/>
        </w:rPr>
        <w:t>模块概述</w:t>
      </w:r>
    </w:p>
    <w:p>
      <w:pPr>
        <w:numPr>
          <w:ilvl w:val="0"/>
          <w:numId w:val="0"/>
        </w:numPr>
        <w:ind w:firstLine="420" w:firstLineChars="0"/>
        <w:rPr>
          <w:rFonts w:hint="eastAsia"/>
          <w:lang w:val="en-US" w:eastAsia="zh-CN"/>
        </w:rPr>
      </w:pPr>
      <w:r>
        <w:rPr>
          <w:rFonts w:hint="eastAsia"/>
          <w:lang w:val="en-US" w:eastAsia="zh-CN"/>
        </w:rPr>
        <w:t>browseBl模块承担的需求参见需求规格说明文档中浏览订单信息（3个），浏览酒店信息，制定策略中隐含的浏览策略信息等相关隐含或非隐含的内容及相关非功能需求</w:t>
      </w:r>
    </w:p>
    <w:p>
      <w:pPr>
        <w:numPr>
          <w:ilvl w:val="0"/>
          <w:numId w:val="0"/>
        </w:numPr>
        <w:ind w:firstLine="420" w:firstLineChars="0"/>
        <w:rPr>
          <w:rFonts w:hint="eastAsia"/>
          <w:lang w:val="en-US" w:eastAsia="zh-CN"/>
        </w:rPr>
      </w:pPr>
      <w:r>
        <w:rPr>
          <w:rFonts w:hint="eastAsia"/>
          <w:lang w:val="en-US" w:eastAsia="zh-CN"/>
        </w:rPr>
        <w:t>browseBl模块承担的职责和接口见体系设计文档中的browseBl相关的职责和接口</w:t>
      </w:r>
    </w:p>
    <w:p>
      <w:pPr>
        <w:numPr>
          <w:ilvl w:val="0"/>
          <w:numId w:val="3"/>
        </w:numPr>
        <w:rPr>
          <w:rFonts w:hint="eastAsia"/>
          <w:lang w:val="en-US" w:eastAsia="zh-CN"/>
        </w:rPr>
      </w:pPr>
      <w:r>
        <w:rPr>
          <w:rFonts w:hint="eastAsia"/>
          <w:lang w:val="en-US" w:eastAsia="zh-CN"/>
        </w:rPr>
        <w:t>整体结构</w:t>
      </w:r>
    </w:p>
    <w:p>
      <w:pPr>
        <w:numPr>
          <w:ilvl w:val="0"/>
          <w:numId w:val="0"/>
        </w:numPr>
        <w:ind w:firstLine="420" w:firstLineChars="0"/>
        <w:rPr>
          <w:rFonts w:hint="eastAsia"/>
          <w:lang w:val="en-US" w:eastAsia="zh-CN"/>
        </w:rPr>
      </w:pPr>
      <w:r>
        <w:rPr>
          <w:rFonts w:hint="eastAsia"/>
          <w:lang w:val="en-US" w:eastAsia="zh-CN"/>
        </w:rPr>
        <w:t>具体总体概述见userbl模块的整体结构前半段描述，这里只介绍内部具体，使用BrowseController将模块里的业务逻辑和逻辑操作相分开，直接控制Browse（这里Browse是一个基类），以控制器的风格，将浏览不同订单信息委托给Browse的相应的不同的方法，将浏览策略信息委托给Browse的相应方法,各具体类型的控制器分别调用其他模块接口完成自己的工作。由于返回的数据不同，使用BaseList统一包装</w:t>
      </w:r>
    </w:p>
    <w:p>
      <w:pPr>
        <w:numPr>
          <w:ilvl w:val="0"/>
          <w:numId w:val="0"/>
        </w:numPr>
        <w:ind w:firstLine="420" w:firstLineChars="0"/>
        <w:rPr>
          <w:rFonts w:hint="eastAsia"/>
          <w:lang w:val="en-US" w:eastAsia="zh-CN"/>
        </w:rPr>
      </w:pPr>
      <w:r>
        <w:rPr>
          <w:rFonts w:hint="eastAsia"/>
          <w:lang w:val="en-US" w:eastAsia="zh-CN"/>
        </w:rPr>
        <w:t>browsebl 模块设计如下：</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67960" cy="2812415"/>
            <wp:effectExtent l="0" t="0" r="8890" b="6985"/>
            <wp:docPr id="32" name="图片 32" descr="Browse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BrowseBL"/>
                    <pic:cNvPicPr>
                      <a:picLocks noChangeAspect="1"/>
                    </pic:cNvPicPr>
                  </pic:nvPicPr>
                  <pic:blipFill>
                    <a:blip r:embed="rId9"/>
                    <a:stretch>
                      <a:fillRect/>
                    </a:stretch>
                  </pic:blipFill>
                  <pic:spPr>
                    <a:xfrm>
                      <a:off x="0" y="0"/>
                      <a:ext cx="5267960" cy="281241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browsebl各个类的职责如下</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负责Browsebl模块的逻辑操作，实现对应于各类信息浏览所需要的服务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w:t>
            </w:r>
          </w:p>
        </w:tc>
        <w:tc>
          <w:tcPr>
            <w:tcW w:w="6906" w:type="dxa"/>
          </w:tcPr>
          <w:p>
            <w:pPr>
              <w:numPr>
                <w:ilvl w:val="0"/>
                <w:numId w:val="0"/>
              </w:numPr>
              <w:rPr>
                <w:rFonts w:hint="eastAsia"/>
                <w:vertAlign w:val="baseline"/>
                <w:lang w:val="en-US" w:eastAsia="zh-CN"/>
              </w:rPr>
            </w:pPr>
            <w:r>
              <w:rPr>
                <w:rFonts w:hint="eastAsia"/>
                <w:vertAlign w:val="baseline"/>
                <w:lang w:val="en-US" w:eastAsia="zh-CN"/>
              </w:rPr>
              <w:t>浏览信息相关的领域模型，是一个基类适配器，它能转化具体类型的接口</w:t>
            </w:r>
          </w:p>
        </w:tc>
      </w:tr>
    </w:tbl>
    <w:p>
      <w:pPr>
        <w:numPr>
          <w:ilvl w:val="0"/>
          <w:numId w:val="0"/>
        </w:numPr>
        <w:ind w:firstLine="420" w:firstLineChars="0"/>
        <w:rPr>
          <w:rFonts w:hint="eastAsia"/>
          <w:lang w:val="en-US" w:eastAsia="zh-CN"/>
        </w:rPr>
      </w:pPr>
    </w:p>
    <w:p>
      <w:pPr>
        <w:numPr>
          <w:ilvl w:val="0"/>
          <w:numId w:val="2"/>
        </w:numPr>
        <w:rPr>
          <w:rFonts w:hint="eastAsia"/>
          <w:lang w:val="en-US" w:eastAsia="zh-CN"/>
        </w:rPr>
      </w:pPr>
      <w:r>
        <w:rPr>
          <w:rFonts w:hint="eastAsia"/>
          <w:lang w:val="en-US" w:eastAsia="zh-CN"/>
        </w:rPr>
        <w:t>模块内部类的接口规范</w:t>
      </w:r>
    </w:p>
    <w:p>
      <w:pPr>
        <w:numPr>
          <w:ilvl w:val="0"/>
          <w:numId w:val="0"/>
        </w:numPr>
        <w:rPr>
          <w:rFonts w:hint="eastAsia"/>
          <w:lang w:val="en-US" w:eastAsia="zh-CN"/>
        </w:rPr>
      </w:pPr>
      <w:r>
        <w:rPr>
          <w:rFonts w:hint="eastAsia"/>
          <w:vertAlign w:val="baseline"/>
          <w:lang w:val="en-US" w:eastAsia="zh-CN"/>
        </w:rPr>
        <w:t>Browse</w:t>
      </w:r>
      <w:r>
        <w:rPr>
          <w:rFonts w:hint="eastAsia"/>
          <w:lang w:val="en-US" w:eastAsia="zh-CN"/>
        </w:rPr>
        <w:t>Controller、Browse的接口规范如下表所示</w:t>
      </w:r>
    </w:p>
    <w:p>
      <w:pPr>
        <w:numPr>
          <w:ilvl w:val="0"/>
          <w:numId w:val="0"/>
        </w:numPr>
        <w:rPr>
          <w:rFonts w:hint="eastAsia"/>
          <w:lang w:val="en-US" w:eastAsia="zh-CN"/>
        </w:rPr>
      </w:pPr>
      <w:r>
        <w:rPr>
          <w:rFonts w:hint="eastAsia"/>
          <w:vertAlign w:val="baseline"/>
          <w:lang w:val="en-US" w:eastAsia="zh-CN"/>
        </w:rPr>
        <w:t>Browse</w:t>
      </w:r>
      <w:r>
        <w:rPr>
          <w:rFonts w:hint="eastAsia"/>
          <w:lang w:val="en-US" w:eastAsia="zh-CN"/>
        </w:rPr>
        <w:t>Controller:</w:t>
      </w:r>
    </w:p>
    <w:p>
      <w:pPr>
        <w:numPr>
          <w:ilvl w:val="0"/>
          <w:numId w:val="0"/>
        </w:numPr>
        <w:rPr>
          <w:rFonts w:hint="eastAsia"/>
          <w:lang w:val="en-US" w:eastAsia="zh-CN"/>
        </w:rPr>
      </w:pPr>
      <w:r>
        <w:rPr>
          <w:rFonts w:hint="eastAsia"/>
          <w:lang w:val="en-US" w:eastAsia="zh-CN"/>
        </w:rPr>
        <w:t>所有的对Browse的调用，类型会根据类型声明成具体的类型，而实际为相应的具体的adaptee的引用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Consolas"/>
                <w:color w:val="000000"/>
                <w:sz w:val="20"/>
                <w:highlight w:val="white"/>
              </w:rPr>
              <w:t>List&lt;</w:t>
            </w:r>
            <w:r>
              <w:rPr>
                <w:rFonts w:hint="eastAsia" w:ascii="Consolas" w:hAnsi="Consolas" w:eastAsia="Consolas"/>
                <w:color w:val="000000"/>
                <w:sz w:val="20"/>
                <w:highlight w:val="lightGray"/>
              </w:rPr>
              <w:t>OrderVO</w:t>
            </w:r>
            <w:r>
              <w:rPr>
                <w:rFonts w:hint="eastAsia" w:ascii="Consolas" w:hAnsi="Consolas" w:eastAsia="Consolas"/>
                <w:color w:val="000000"/>
                <w:sz w:val="20"/>
                <w:highlight w:val="white"/>
              </w:rPr>
              <w:t>&gt;</w:t>
            </w:r>
            <w:r>
              <w:rPr>
                <w:rFonts w:hint="eastAsia" w:ascii="Consolas" w:hAnsi="Consolas"/>
                <w:color w:val="000000"/>
                <w:sz w:val="20"/>
                <w:highlight w:val="white"/>
                <w:lang w:val="en-US" w:eastAsia="zh-CN"/>
              </w:rPr>
              <w:t xml:space="preserve"> </w:t>
            </w:r>
            <w:r>
              <w:rPr>
                <w:rFonts w:hint="eastAsia"/>
                <w:vertAlign w:val="baseline"/>
                <w:lang w:val="en-US" w:eastAsia="zh-CN"/>
              </w:rPr>
              <w:t>getOrdersInfo(long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调用Browse的getOrdersInfo方法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.getHotelOrdersInfo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getHotelOrdersInfo(long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调用Browse的getHotelOrdersInfo方法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.getWEBOrdersInfo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getWEBOrdersInfo();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调用Browse的getWEBOrdersInfo方法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.getCreditInfo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Public List&lt;CreditVO&gt; getCreditInfo(long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调用相应Browse的getCreditInfo方法 参数为该id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.getHotels</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List&lt;HotelVO&gt; getHotels(RuleVO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r>
              <w:rPr>
                <w:rFonts w:hint="eastAsia"/>
                <w:vertAlign w:val="baseline"/>
                <w:lang w:val="en-US" w:eastAsia="zh-CN"/>
              </w:rPr>
              <w:t xml:space="preserve"> </w:t>
            </w: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 xml:space="preserve">调用相应Browse的getHotels方法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.getHotel</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HotelVO getHotel(long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调用相应Browse的getHotel方法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.getStrategyInfo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StrategyVO getStrategyInfo(int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用户选择一个订单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.getMemberInfo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MemberVO getMemberInfo(long memberid);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调用相应Browse的getMemberInfo方法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.getBrowseInfo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List&lt;BrowseVO&gt; getBrowseInfo(long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调用相应Browse的getBrowseInfo方法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.clear</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void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调用Browse的clear方法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Browse.getOrdersInfo</w:t>
            </w:r>
          </w:p>
        </w:tc>
        <w:tc>
          <w:tcPr>
            <w:tcW w:w="6008" w:type="dxa"/>
            <w:gridSpan w:val="2"/>
          </w:tcPr>
          <w:p>
            <w:pPr>
              <w:rPr>
                <w:rFonts w:hint="eastAsia"/>
                <w:vertAlign w:val="baseline"/>
                <w:lang w:val="en-US" w:eastAsia="zh-CN"/>
              </w:rPr>
            </w:pPr>
            <w:r>
              <w:rPr>
                <w:rFonts w:hint="eastAsia"/>
                <w:vertAlign w:val="baseline"/>
                <w:lang w:val="en-US" w:eastAsia="zh-CN"/>
              </w:rPr>
              <w:t>获取客户的订单列表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w:t>
            </w:r>
            <w:r>
              <w:rPr>
                <w:rFonts w:hint="eastAsia"/>
                <w:lang w:val="en-US" w:eastAsia="zh-CN"/>
              </w:rPr>
              <w:t>.</w:t>
            </w:r>
            <w:r>
              <w:rPr>
                <w:rFonts w:hint="eastAsia"/>
                <w:vertAlign w:val="baseline"/>
                <w:lang w:val="en-US" w:eastAsia="zh-CN"/>
              </w:rPr>
              <w:t>getHotelOrdersInfo</w:t>
            </w:r>
          </w:p>
        </w:tc>
        <w:tc>
          <w:tcPr>
            <w:tcW w:w="6008" w:type="dxa"/>
            <w:gridSpan w:val="2"/>
          </w:tcPr>
          <w:p>
            <w:pPr>
              <w:rPr>
                <w:rFonts w:hint="eastAsia"/>
                <w:vertAlign w:val="baseline"/>
                <w:lang w:val="en-US" w:eastAsia="zh-CN"/>
              </w:rPr>
            </w:pPr>
            <w:r>
              <w:rPr>
                <w:rFonts w:hint="eastAsia"/>
                <w:vertAlign w:val="baseline"/>
                <w:lang w:val="en-US" w:eastAsia="zh-CN"/>
              </w:rPr>
              <w:t>获取酒店的订单列表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w:t>
            </w:r>
            <w:r>
              <w:rPr>
                <w:rFonts w:hint="eastAsia"/>
                <w:lang w:val="en-US" w:eastAsia="zh-CN"/>
              </w:rPr>
              <w:t>.</w:t>
            </w:r>
            <w:r>
              <w:rPr>
                <w:rFonts w:hint="eastAsia"/>
                <w:vertAlign w:val="baseline"/>
                <w:lang w:val="en-US" w:eastAsia="zh-CN"/>
              </w:rPr>
              <w:t>getWEBOrdersInfo</w:t>
            </w:r>
          </w:p>
        </w:tc>
        <w:tc>
          <w:tcPr>
            <w:tcW w:w="6008" w:type="dxa"/>
            <w:gridSpan w:val="2"/>
          </w:tcPr>
          <w:p>
            <w:pPr>
              <w:rPr>
                <w:rFonts w:hint="eastAsia"/>
                <w:vertAlign w:val="baseline"/>
                <w:lang w:val="en-US" w:eastAsia="zh-CN"/>
              </w:rPr>
            </w:pPr>
            <w:r>
              <w:rPr>
                <w:rFonts w:hint="eastAsia"/>
                <w:vertAlign w:val="baseline"/>
                <w:lang w:val="en-US" w:eastAsia="zh-CN"/>
              </w:rPr>
              <w:t>获取网站营销人员每天查看的异常订单信息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Browse.getCreditInfo</w:t>
            </w:r>
          </w:p>
        </w:tc>
        <w:tc>
          <w:tcPr>
            <w:tcW w:w="6008" w:type="dxa"/>
            <w:gridSpan w:val="2"/>
          </w:tcPr>
          <w:p>
            <w:pPr>
              <w:rPr>
                <w:rFonts w:hint="eastAsia"/>
                <w:vertAlign w:val="baseline"/>
                <w:lang w:val="en-US" w:eastAsia="zh-CN"/>
              </w:rPr>
            </w:pPr>
            <w:r>
              <w:rPr>
                <w:rFonts w:hint="eastAsia"/>
                <w:vertAlign w:val="baseline"/>
                <w:lang w:val="en-US" w:eastAsia="zh-CN"/>
              </w:rPr>
              <w:t>获取用户的信用记录列表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Browse.getHotels</w:t>
            </w:r>
          </w:p>
        </w:tc>
        <w:tc>
          <w:tcPr>
            <w:tcW w:w="6008" w:type="dxa"/>
            <w:gridSpan w:val="2"/>
          </w:tcPr>
          <w:p>
            <w:pPr>
              <w:rPr>
                <w:rFonts w:hint="eastAsia"/>
                <w:vertAlign w:val="baseline"/>
                <w:lang w:val="en-US" w:eastAsia="zh-CN"/>
              </w:rPr>
            </w:pPr>
            <w:r>
              <w:rPr>
                <w:rFonts w:hint="eastAsia"/>
                <w:vertAlign w:val="baseline"/>
                <w:lang w:val="en-US" w:eastAsia="zh-CN"/>
              </w:rPr>
              <w:t>获取酒店列表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Browse.getHotel</w:t>
            </w:r>
          </w:p>
        </w:tc>
        <w:tc>
          <w:tcPr>
            <w:tcW w:w="6008" w:type="dxa"/>
            <w:gridSpan w:val="2"/>
          </w:tcPr>
          <w:p>
            <w:pPr>
              <w:rPr>
                <w:rFonts w:hint="eastAsia"/>
                <w:vertAlign w:val="baseline"/>
                <w:lang w:val="en-US" w:eastAsia="zh-CN"/>
              </w:rPr>
            </w:pPr>
            <w:r>
              <w:rPr>
                <w:rFonts w:hint="eastAsia"/>
                <w:vertAlign w:val="baseline"/>
                <w:lang w:val="en-US" w:eastAsia="zh-CN"/>
              </w:rPr>
              <w:t>获取某个具体酒店信息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Browse.getStrategyInfo</w:t>
            </w:r>
          </w:p>
        </w:tc>
        <w:tc>
          <w:tcPr>
            <w:tcW w:w="6008" w:type="dxa"/>
            <w:gridSpan w:val="2"/>
          </w:tcPr>
          <w:p>
            <w:pPr>
              <w:rPr>
                <w:rFonts w:hint="eastAsia"/>
                <w:vertAlign w:val="baseline"/>
                <w:lang w:val="en-US" w:eastAsia="zh-CN"/>
              </w:rPr>
            </w:pPr>
            <w:r>
              <w:rPr>
                <w:rFonts w:hint="eastAsia"/>
                <w:vertAlign w:val="baseline"/>
                <w:lang w:val="en-US" w:eastAsia="zh-CN"/>
              </w:rPr>
              <w:t>获取订单的策略信息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Browse.getMemberInfo</w:t>
            </w:r>
          </w:p>
        </w:tc>
        <w:tc>
          <w:tcPr>
            <w:tcW w:w="6008" w:type="dxa"/>
            <w:gridSpan w:val="2"/>
          </w:tcPr>
          <w:p>
            <w:pPr>
              <w:rPr>
                <w:rFonts w:hint="eastAsia"/>
                <w:vertAlign w:val="baseline"/>
                <w:lang w:val="en-US" w:eastAsia="zh-CN"/>
              </w:rPr>
            </w:pPr>
            <w:r>
              <w:rPr>
                <w:rFonts w:hint="eastAsia"/>
                <w:vertAlign w:val="baseline"/>
                <w:lang w:val="en-US" w:eastAsia="zh-CN"/>
              </w:rPr>
              <w:t>获取用户列表信息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Browse.getBrowseInfo</w:t>
            </w:r>
          </w:p>
        </w:tc>
        <w:tc>
          <w:tcPr>
            <w:tcW w:w="6008" w:type="dxa"/>
            <w:gridSpan w:val="2"/>
          </w:tcPr>
          <w:p>
            <w:pPr>
              <w:rPr>
                <w:rFonts w:hint="eastAsia"/>
                <w:vertAlign w:val="baseline"/>
                <w:lang w:val="en-US" w:eastAsia="zh-CN"/>
              </w:rPr>
            </w:pPr>
            <w:r>
              <w:rPr>
                <w:rFonts w:hint="eastAsia"/>
                <w:vertAlign w:val="baseline"/>
                <w:lang w:val="en-US" w:eastAsia="zh-CN"/>
              </w:rPr>
              <w:t>获取用户的浏览记录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Browse.clear</w:t>
            </w:r>
          </w:p>
        </w:tc>
        <w:tc>
          <w:tcPr>
            <w:tcW w:w="6008" w:type="dxa"/>
            <w:gridSpan w:val="2"/>
          </w:tcPr>
          <w:p>
            <w:pPr>
              <w:rPr>
                <w:rFonts w:hint="eastAsia"/>
                <w:vertAlign w:val="baseline"/>
                <w:lang w:val="en-US" w:eastAsia="zh-CN"/>
              </w:rPr>
            </w:pPr>
            <w:r>
              <w:rPr>
                <w:rFonts w:hint="eastAsia"/>
                <w:vertAlign w:val="baseline"/>
                <w:lang w:val="en-US" w:eastAsia="zh-CN"/>
              </w:rPr>
              <w:t>清楚浏览记录</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BaseList 基列表类封装对应的基对象，包含大量对具体对象的集合，格式如下</w:t>
      </w:r>
    </w:p>
    <w:p>
      <w:pPr>
        <w:numPr>
          <w:ilvl w:val="0"/>
          <w:numId w:val="0"/>
        </w:numPr>
        <w:ind w:firstLine="420" w:firstLineChars="0"/>
        <w:rPr>
          <w:rFonts w:hint="eastAsia"/>
          <w:lang w:val="en-US" w:eastAsia="zh-CN"/>
        </w:rPr>
      </w:pPr>
      <w:r>
        <w:rPr>
          <w:rFonts w:hint="eastAsia"/>
          <w:lang w:val="en-US" w:eastAsia="zh-CN"/>
        </w:rPr>
        <w:t>BaseList 其属性有 list为引用（里面可以只为1个）</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Browse类的接口规范如下：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getOrdersInfo(long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调用Order模块的getOrdersInfo方法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w:t>
            </w:r>
            <w:r>
              <w:rPr>
                <w:rFonts w:hint="eastAsia"/>
                <w:vertAlign w:val="baseline"/>
                <w:lang w:val="en-US" w:eastAsia="zh-CN"/>
              </w:rPr>
              <w:t>getHotelOrdersInfo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vertAlign w:val="baseline"/>
                <w:lang w:val="en-US" w:eastAsia="zh-CN"/>
              </w:rPr>
              <w:t xml:space="preserve"> getHotelOrdersInfo(long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调用Order模块的getHotelOrdersInfo方法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w:t>
            </w:r>
            <w:r>
              <w:rPr>
                <w:rFonts w:hint="eastAsia"/>
                <w:vertAlign w:val="baseline"/>
                <w:lang w:val="en-US" w:eastAsia="zh-CN"/>
              </w:rPr>
              <w:t>getWEBOrdersInfo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getWEBOrdersInfo();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调用Order模块的getWEBOrdersInfo方法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Browse.getCreditInfo</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getCreditInfo(long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调用Credit模块的getCreditInfo方法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extDirection w:val="lrTb"/>
            <w:vAlign w:val="top"/>
          </w:tcPr>
          <w:p>
            <w:pPr>
              <w:rPr>
                <w:rFonts w:hint="eastAsia"/>
                <w:vertAlign w:val="baseline"/>
                <w:lang w:val="en-US" w:eastAsia="zh-CN"/>
              </w:rPr>
            </w:pPr>
            <w:r>
              <w:rPr>
                <w:rFonts w:hint="eastAsia"/>
                <w:vertAlign w:val="baseline"/>
                <w:lang w:val="en-US" w:eastAsia="zh-CN"/>
              </w:rPr>
              <w:t>Browse.getHotels</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getHotels(RuleVO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r>
              <w:rPr>
                <w:rFonts w:hint="eastAsia"/>
                <w:vertAlign w:val="baseline"/>
                <w:lang w:val="en-US" w:eastAsia="zh-CN"/>
              </w:rPr>
              <w:t xml:space="preserve"> </w:t>
            </w: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调用Hotel模块的getHotels方法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extDirection w:val="lrTb"/>
            <w:vAlign w:val="top"/>
          </w:tcPr>
          <w:p>
            <w:pPr>
              <w:rPr>
                <w:rFonts w:hint="eastAsia"/>
                <w:vertAlign w:val="baseline"/>
                <w:lang w:val="en-US" w:eastAsia="zh-CN"/>
              </w:rPr>
            </w:pPr>
            <w:r>
              <w:rPr>
                <w:rFonts w:hint="eastAsia"/>
                <w:vertAlign w:val="baseline"/>
                <w:lang w:val="en-US" w:eastAsia="zh-CN"/>
              </w:rPr>
              <w:t>Browse.getHotel</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getHotel(long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调用Hotel模块的getHotel方法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extDirection w:val="lrTb"/>
            <w:vAlign w:val="top"/>
          </w:tcPr>
          <w:p>
            <w:pPr>
              <w:rPr>
                <w:rFonts w:hint="eastAsia"/>
                <w:vertAlign w:val="baseline"/>
                <w:lang w:val="en-US" w:eastAsia="zh-CN"/>
              </w:rPr>
            </w:pPr>
            <w:r>
              <w:rPr>
                <w:rFonts w:hint="eastAsia"/>
                <w:vertAlign w:val="baseline"/>
                <w:lang w:val="en-US" w:eastAsia="zh-CN"/>
              </w:rPr>
              <w:t>Browse.getStrategyInfo</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getStrategyInfo(int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用户选择一个订单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调用Strategy模块的getStrategyInfo方法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extDirection w:val="lrTb"/>
            <w:vAlign w:val="top"/>
          </w:tcPr>
          <w:p>
            <w:pPr>
              <w:rPr>
                <w:rFonts w:hint="eastAsia"/>
                <w:vertAlign w:val="baseline"/>
                <w:lang w:val="en-US" w:eastAsia="zh-CN"/>
              </w:rPr>
            </w:pPr>
            <w:r>
              <w:rPr>
                <w:rFonts w:hint="eastAsia"/>
                <w:vertAlign w:val="baseline"/>
                <w:lang w:val="en-US" w:eastAsia="zh-CN"/>
              </w:rPr>
              <w:t>Browse.getMemberInfo</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getMemberInfo(long memberid);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调用Member模块的getMemberInfo方法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extDirection w:val="lrTb"/>
            <w:vAlign w:val="top"/>
          </w:tcPr>
          <w:p>
            <w:pPr>
              <w:rPr>
                <w:rFonts w:hint="eastAsia"/>
                <w:vertAlign w:val="baseline"/>
                <w:lang w:val="en-US" w:eastAsia="zh-CN"/>
              </w:rPr>
            </w:pPr>
            <w:r>
              <w:rPr>
                <w:rFonts w:hint="eastAsia"/>
                <w:vertAlign w:val="baseline"/>
                <w:lang w:val="en-US" w:eastAsia="zh-CN"/>
              </w:rPr>
              <w:t>Browse.getBrowseInfo</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getBrowseInfo(long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从数据库中获取某个用户的浏览/搜索记录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Browse.clear</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void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清空数据库中相应的用户的浏览记录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DatabaseFactory.getBrowseDatabase</w:t>
            </w:r>
          </w:p>
        </w:tc>
        <w:tc>
          <w:tcPr>
            <w:tcW w:w="6008" w:type="dxa"/>
            <w:gridSpan w:val="2"/>
          </w:tcPr>
          <w:p>
            <w:pPr>
              <w:rPr>
                <w:rFonts w:hint="eastAsia"/>
                <w:vertAlign w:val="baseline"/>
                <w:lang w:val="en-US" w:eastAsia="zh-CN"/>
              </w:rPr>
            </w:pPr>
            <w:r>
              <w:rPr>
                <w:rFonts w:hint="eastAsia"/>
                <w:vertAlign w:val="baseline"/>
                <w:lang w:val="en-US" w:eastAsia="zh-CN"/>
              </w:rPr>
              <w:t>得到Browse数据库服务的引用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BrowseDataService.insert(BrowsePO po)</w:t>
            </w:r>
          </w:p>
        </w:tc>
        <w:tc>
          <w:tcPr>
            <w:tcW w:w="6008" w:type="dxa"/>
            <w:gridSpan w:val="2"/>
          </w:tcPr>
          <w:p>
            <w:pPr>
              <w:rPr>
                <w:rFonts w:hint="eastAsia"/>
                <w:vertAlign w:val="baseline"/>
                <w:lang w:val="en-US" w:eastAsia="zh-CN"/>
              </w:rPr>
            </w:pPr>
            <w:r>
              <w:rPr>
                <w:rFonts w:hint="eastAsia"/>
                <w:vertAlign w:val="baseline"/>
                <w:lang w:val="en-US" w:eastAsia="zh-CN"/>
              </w:rPr>
              <w:t>在Browse数据库中插入po（搜索记录）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BrowseDateService.getInfo(userid)</w:t>
            </w:r>
          </w:p>
        </w:tc>
        <w:tc>
          <w:tcPr>
            <w:tcW w:w="6008" w:type="dxa"/>
            <w:gridSpan w:val="2"/>
          </w:tcPr>
          <w:p>
            <w:pPr>
              <w:rPr>
                <w:rFonts w:hint="eastAsia"/>
                <w:vertAlign w:val="baseline"/>
                <w:lang w:val="en-US" w:eastAsia="zh-CN"/>
              </w:rPr>
            </w:pPr>
            <w:r>
              <w:rPr>
                <w:rFonts w:hint="eastAsia"/>
                <w:vertAlign w:val="baseline"/>
                <w:lang w:val="en-US" w:eastAsia="zh-CN"/>
              </w:rPr>
              <w:t>返回一个用户的浏览/搜索记录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BrowseDataService.clear(long userid)</w:t>
            </w:r>
          </w:p>
        </w:tc>
        <w:tc>
          <w:tcPr>
            <w:tcW w:w="6008" w:type="dxa"/>
            <w:gridSpan w:val="2"/>
          </w:tcPr>
          <w:p>
            <w:pPr>
              <w:rPr>
                <w:rFonts w:hint="eastAsia"/>
                <w:vertAlign w:val="baseline"/>
                <w:lang w:val="en-US" w:eastAsia="zh-CN"/>
              </w:rPr>
            </w:pPr>
            <w:r>
              <w:rPr>
                <w:rFonts w:hint="eastAsia"/>
                <w:vertAlign w:val="baseline"/>
                <w:lang w:val="en-US" w:eastAsia="zh-CN"/>
              </w:rPr>
              <w:t>清空一个用户的浏览搜索记录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DatabaseFactory.getBrowseDatabase</w:t>
            </w:r>
          </w:p>
        </w:tc>
        <w:tc>
          <w:tcPr>
            <w:tcW w:w="6008" w:type="dxa"/>
            <w:gridSpan w:val="2"/>
          </w:tcPr>
          <w:p>
            <w:pPr>
              <w:rPr>
                <w:rFonts w:hint="eastAsia"/>
                <w:vertAlign w:val="baseline"/>
                <w:lang w:val="en-US" w:eastAsia="zh-CN"/>
              </w:rPr>
            </w:pPr>
            <w:r>
              <w:rPr>
                <w:rFonts w:hint="eastAsia"/>
                <w:vertAlign w:val="baseline"/>
                <w:lang w:val="en-US" w:eastAsia="zh-CN"/>
              </w:rPr>
              <w:t>得到Browse数据库服务的引用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Hotel.getHotels(RulePO po)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得到基于rule的酒店信息列表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Hotel.getInfo(long Hotelid)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Credit.getInfo(long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Order.getuserInfo(long userid,int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Order.getHotelInfoloing hotelid,int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Order.getWEBInfo()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得到当天当前时间前所有的异常订单信息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Member.getInfo(long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Strategy.getInfo(long orderid)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得到对应订单的策略信息</w:t>
            </w:r>
          </w:p>
        </w:tc>
      </w:tr>
    </w:tbl>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(4)业务逻辑层的动态模型</w:t>
      </w:r>
    </w:p>
    <w:p>
      <w:pPr>
        <w:numPr>
          <w:ilvl w:val="0"/>
          <w:numId w:val="0"/>
        </w:numPr>
        <w:rPr>
          <w:rFonts w:hint="eastAsia"/>
          <w:lang w:val="en-US" w:eastAsia="zh-CN"/>
        </w:rPr>
      </w:pPr>
      <w:r>
        <w:rPr>
          <w:rFonts w:hint="eastAsia"/>
          <w:lang w:val="en-US" w:eastAsia="zh-CN"/>
        </w:rPr>
        <w:t>下图显示当用户请求查看具体的信息时，Browsebl模块各个类之间的协作时序图</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269230" cy="2359025"/>
            <wp:effectExtent l="0" t="0" r="7620" b="3175"/>
            <wp:docPr id="33" name="图片 33" descr="BrowseBL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BrowseBL时序图"/>
                    <pic:cNvPicPr>
                      <a:picLocks noChangeAspect="1"/>
                    </pic:cNvPicPr>
                  </pic:nvPicPr>
                  <pic:blipFill>
                    <a:blip r:embed="rId10"/>
                    <a:stretch>
                      <a:fillRect/>
                    </a:stretch>
                  </pic:blipFill>
                  <pic:spPr>
                    <a:xfrm>
                      <a:off x="0" y="0"/>
                      <a:ext cx="5269230" cy="235902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下图描述了Browse对象的状态图，描述了对象的生存期间的状态序列，引起转移的时间，以及相伴随的操作。当客户发起了一个请求，Browse处于抽象状态，控制器解析后调用相应方法（并声明了具体类型），Browse变为具体状态并处理请求，处理完后结束</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drawing>
          <wp:inline distT="0" distB="0" distL="114300" distR="114300">
            <wp:extent cx="5273040" cy="1641475"/>
            <wp:effectExtent l="0" t="0" r="3810" b="158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273040" cy="164147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（5）业务逻辑层设计原理</w:t>
      </w:r>
    </w:p>
    <w:p>
      <w:pPr>
        <w:numPr>
          <w:ilvl w:val="0"/>
          <w:numId w:val="0"/>
        </w:numPr>
        <w:rPr>
          <w:rFonts w:hint="eastAsia"/>
          <w:lang w:val="en-US" w:eastAsia="zh-CN"/>
        </w:rPr>
      </w:pPr>
      <w:r>
        <w:rPr>
          <w:rFonts w:hint="eastAsia"/>
          <w:lang w:val="en-US" w:eastAsia="zh-CN"/>
        </w:rPr>
        <w:t>采用适配器模式风格，由controller统一调度，将任务委托给Browse，Browse对类型进行转换后处理结束。</w:t>
      </w:r>
    </w:p>
    <w:p>
      <w:pPr>
        <w:pStyle w:val="4"/>
      </w:pPr>
      <w:bookmarkStart w:id="10" w:name="_Toc6146"/>
      <w:r>
        <w:rPr>
          <w:rFonts w:hint="eastAsia"/>
          <w:lang w:val="en-US" w:eastAsia="zh-CN"/>
        </w:rPr>
        <w:t xml:space="preserve">4.1.3 </w:t>
      </w:r>
      <w:r>
        <w:rPr>
          <w:rFonts w:hint="eastAsia"/>
        </w:rPr>
        <w:t>Or</w:t>
      </w:r>
      <w:r>
        <w:t>derbl模块</w:t>
      </w:r>
      <w:bookmarkEnd w:id="10"/>
    </w:p>
    <w:p>
      <w:pPr>
        <w:pStyle w:val="16"/>
        <w:numPr>
          <w:ilvl w:val="0"/>
          <w:numId w:val="4"/>
        </w:numPr>
        <w:ind w:firstLineChars="0"/>
      </w:pPr>
      <w:r>
        <w:rPr>
          <w:rFonts w:hint="eastAsia"/>
        </w:rPr>
        <w:t>模块描述</w:t>
      </w:r>
    </w:p>
    <w:p>
      <w:pPr>
        <w:ind w:firstLine="420" w:firstLineChars="0"/>
      </w:pPr>
      <w:r>
        <w:rPr>
          <w:rFonts w:hint="eastAsia"/>
        </w:rPr>
        <w:t>orderbl模块承担的需求参见需求规格说明文档功能需求及相关非功能需求</w:t>
      </w:r>
    </w:p>
    <w:p>
      <w:pPr>
        <w:ind w:firstLine="420" w:firstLineChars="0"/>
      </w:pPr>
      <w:r>
        <w:rPr>
          <w:rFonts w:hint="eastAsia"/>
        </w:rPr>
        <w:t>orderbl模块承担的职责和接口见体系设计文档中的orderbl相关的职责和接口</w:t>
      </w:r>
    </w:p>
    <w:p>
      <w:pPr>
        <w:pStyle w:val="16"/>
        <w:numPr>
          <w:ilvl w:val="0"/>
          <w:numId w:val="4"/>
        </w:numPr>
        <w:ind w:firstLineChars="0"/>
      </w:pPr>
      <w:r>
        <w:t>整体结构</w:t>
      </w:r>
    </w:p>
    <w:p>
      <w:pPr>
        <w:ind w:firstLine="420" w:firstLineChars="0"/>
      </w:pPr>
      <w:r>
        <w:rPr>
          <w:rFonts w:hint="eastAsia"/>
        </w:rPr>
        <w:t>依先前体系设计逻辑模型和相关文档的说明，为了增加灵活性降低耦合，增加可复用性，在界面层和业务逻辑层增加接口层，在数据层和业务逻辑层也增加接口层，通过接口进行调用。</w:t>
      </w:r>
    </w:p>
    <w:p>
      <w:r>
        <w:t>将系统分为展示层</w:t>
      </w:r>
      <w:r>
        <w:rPr>
          <w:rFonts w:hint="eastAsia"/>
        </w:rPr>
        <w:t>、</w:t>
      </w:r>
      <w:r>
        <w:t>业务逻辑层和数据层</w:t>
      </w:r>
      <w:r>
        <w:rPr>
          <w:rFonts w:hint="eastAsia"/>
        </w:rPr>
        <w:t>。</w:t>
      </w:r>
      <w:r>
        <w:t>每层之间添加接口</w:t>
      </w:r>
      <w:r>
        <w:rPr>
          <w:rFonts w:hint="eastAsia"/>
        </w:rPr>
        <w:t>。</w:t>
      </w:r>
    </w:p>
    <w:p>
      <w:pPr>
        <w:ind w:firstLine="420" w:firstLineChars="0"/>
      </w:pPr>
      <w:r>
        <w:t>在展示层和业务逻辑层之间</w:t>
      </w:r>
      <w:r>
        <w:rPr>
          <w:rFonts w:hint="eastAsia"/>
        </w:rPr>
        <w:t>，</w:t>
      </w:r>
      <w:r>
        <w:t>我们添加businesslogicservice.OrderBLservice.OrderBLservice接口</w:t>
      </w:r>
      <w:r>
        <w:rPr>
          <w:rFonts w:hint="eastAsia"/>
        </w:rPr>
        <w:t>。</w:t>
      </w:r>
    </w:p>
    <w:p>
      <w:pPr>
        <w:ind w:firstLine="420" w:firstLineChars="0"/>
      </w:pPr>
      <w:r>
        <w:t>在业务逻辑层和数据层之间</w:t>
      </w:r>
      <w:r>
        <w:rPr>
          <w:rFonts w:hint="eastAsia"/>
        </w:rPr>
        <w:t>，</w:t>
      </w:r>
      <w:r>
        <w:t>我们添加dataservice.OrderDataservice接口</w:t>
      </w:r>
      <w:r>
        <w:rPr>
          <w:rFonts w:hint="eastAsia"/>
        </w:rPr>
        <w:t>。</w:t>
      </w:r>
    </w:p>
    <w:p>
      <w:pPr>
        <w:ind w:firstLine="420" w:firstLineChars="0"/>
      </w:pPr>
      <w:r>
        <w:t>为了隔离业务逻辑职责和逻辑控制职责</w:t>
      </w:r>
      <w:r>
        <w:rPr>
          <w:rFonts w:hint="eastAsia"/>
        </w:rPr>
        <w:t>，</w:t>
      </w:r>
      <w:r>
        <w:t>我们增加了</w:t>
      </w:r>
      <w:r>
        <w:rPr>
          <w:rFonts w:hint="eastAsia"/>
        </w:rPr>
        <w:t>Or</w:t>
      </w:r>
      <w:r>
        <w:t>derController</w:t>
      </w:r>
      <w:r>
        <w:rPr>
          <w:rFonts w:hint="eastAsia"/>
        </w:rPr>
        <w:t>，</w:t>
      </w:r>
      <w:r>
        <w:t>这样</w:t>
      </w:r>
      <w:r>
        <w:rPr>
          <w:rFonts w:hint="eastAsia"/>
        </w:rPr>
        <w:t>Or</w:t>
      </w:r>
      <w:r>
        <w:t>derController会将对销售的业务逻辑处理委托给</w:t>
      </w:r>
      <w:r>
        <w:rPr>
          <w:rFonts w:hint="eastAsia"/>
        </w:rPr>
        <w:t>Order对象。</w:t>
      </w:r>
    </w:p>
    <w:p>
      <w:pPr>
        <w:ind w:firstLine="420" w:firstLineChars="0"/>
      </w:pPr>
      <w:r>
        <w:rPr>
          <w:rFonts w:hint="eastAsia"/>
        </w:rPr>
        <w:t>Order</w:t>
      </w:r>
      <w:r>
        <w:t>List是</w:t>
      </w:r>
      <w:r>
        <w:rPr>
          <w:rFonts w:hint="eastAsia"/>
        </w:rPr>
        <w:t>Order的容器类。</w:t>
      </w:r>
    </w:p>
    <w:p>
      <w:pPr>
        <w:ind w:firstLine="420" w:firstLineChars="0"/>
      </w:pPr>
      <w:r>
        <w:t>OrderVO是作为订单的持久化对象被添加到设计模型中去的</w:t>
      </w:r>
      <w:r>
        <w:rPr>
          <w:rFonts w:hint="eastAsia"/>
        </w:rPr>
        <w:t>。</w:t>
      </w:r>
    </w:p>
    <w:p>
      <w:pPr>
        <w:ind w:firstLine="420" w:firstLineChars="0"/>
      </w:pPr>
      <w:r>
        <w:rPr>
          <w:rFonts w:hint="eastAsia"/>
        </w:rPr>
        <w:t>Orderbl 模块设计如下：</w:t>
      </w:r>
    </w:p>
    <w:p>
      <w:r>
        <w:drawing>
          <wp:inline distT="0" distB="0" distL="114300" distR="114300">
            <wp:extent cx="5262245" cy="2726055"/>
            <wp:effectExtent l="0" t="0" r="14605" b="17145"/>
            <wp:docPr id="13" name="图片 1" descr="orderbl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orderbl设计图"/>
                    <pic:cNvPicPr>
                      <a:picLocks noChangeAspect="1"/>
                    </pic:cNvPicPr>
                  </pic:nvPicPr>
                  <pic:blipFill>
                    <a:blip r:embed="rId12"/>
                    <a:stretch>
                      <a:fillRect/>
                    </a:stretch>
                  </pic:blipFill>
                  <pic:spPr>
                    <a:xfrm>
                      <a:off x="0" y="0"/>
                      <a:ext cx="5262245" cy="2726055"/>
                    </a:xfrm>
                    <a:prstGeom prst="rect">
                      <a:avLst/>
                    </a:prstGeom>
                    <a:noFill/>
                    <a:ln w="9525">
                      <a:noFill/>
                    </a:ln>
                  </pic:spPr>
                </pic:pic>
              </a:graphicData>
            </a:graphic>
          </wp:inline>
        </w:drawing>
      </w:r>
    </w:p>
    <w:p>
      <w:r>
        <w:t>Orderbl模块各个类的职责入下表所示</w:t>
      </w:r>
      <w:r>
        <w:rPr>
          <w:rFonts w:hint="eastAsia"/>
        </w:rPr>
        <w:t>：</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模块</w:t>
            </w:r>
          </w:p>
        </w:tc>
        <w:tc>
          <w:tcPr>
            <w:tcW w:w="6600" w:type="dxa"/>
          </w:tcPr>
          <w:p>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Order</w:t>
            </w:r>
            <w:r>
              <w:t>Controller</w:t>
            </w:r>
          </w:p>
        </w:tc>
        <w:tc>
          <w:tcPr>
            <w:tcW w:w="6600" w:type="dxa"/>
          </w:tcPr>
          <w:p>
            <w:r>
              <w:rPr>
                <w:rFonts w:hint="eastAsia"/>
              </w:rPr>
              <w:t>负责Orderbl模块的逻辑操作，实现和订单相关界面所需要的服务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Order</w:t>
            </w:r>
          </w:p>
        </w:tc>
        <w:tc>
          <w:tcPr>
            <w:tcW w:w="6600" w:type="dxa"/>
          </w:tcPr>
          <w:p>
            <w:r>
              <w:rPr>
                <w:rFonts w:hint="eastAsia"/>
              </w:rPr>
              <w:t>订单的领域模型对象，拥有订单数据的状态、开始时间、结束时间、入住人数、有无儿童等，可以帮助完成订单相关的操作</w:t>
            </w:r>
          </w:p>
        </w:tc>
      </w:tr>
    </w:tbl>
    <w:p>
      <w:pPr>
        <w:pStyle w:val="16"/>
        <w:numPr>
          <w:ilvl w:val="0"/>
          <w:numId w:val="4"/>
        </w:numPr>
        <w:ind w:firstLineChars="0"/>
      </w:pPr>
      <w:r>
        <w:rPr>
          <w:rFonts w:hint="eastAsia"/>
        </w:rPr>
        <w:t>模块内部类的接口规范</w:t>
      </w:r>
    </w:p>
    <w:p>
      <w:r>
        <w:rPr>
          <w:rFonts w:hint="eastAsia"/>
        </w:rPr>
        <w:t>OrderController和Order的接口规范如下表所示</w:t>
      </w:r>
    </w:p>
    <w:p>
      <w:r>
        <w:rPr>
          <w:rFonts w:hint="eastAsia"/>
        </w:rPr>
        <w:t>OrderController：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1134"/>
        <w:gridCol w:w="4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OrderController.getuserInfo</w:t>
            </w:r>
          </w:p>
        </w:tc>
        <w:tc>
          <w:tcPr>
            <w:tcW w:w="1134" w:type="dxa"/>
          </w:tcPr>
          <w:p>
            <w:r>
              <w:rPr>
                <w:rFonts w:hint="eastAsia"/>
              </w:rPr>
              <w:t>语法</w:t>
            </w:r>
          </w:p>
        </w:tc>
        <w:tc>
          <w:tcPr>
            <w:tcW w:w="4983" w:type="dxa"/>
          </w:tcPr>
          <w:p>
            <w:r>
              <w:rPr>
                <w:rFonts w:hint="eastAsia"/>
              </w:rPr>
              <w:t xml:space="preserve">Public </w:t>
            </w:r>
            <w:r>
              <w:t>Order</w:t>
            </w:r>
            <w:r>
              <w:rPr>
                <w:rFonts w:hint="eastAsia"/>
              </w:rPr>
              <w:t>List</w:t>
            </w:r>
            <w:r>
              <w:t xml:space="preserve"> </w:t>
            </w:r>
            <w:r>
              <w:rPr>
                <w:rFonts w:hint="eastAsia"/>
              </w:rPr>
              <w:t>getuserInfo(long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调用Order领域对象的getuserInfo方法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OrderController.getHotelInfo</w:t>
            </w:r>
          </w:p>
        </w:tc>
        <w:tc>
          <w:tcPr>
            <w:tcW w:w="1134" w:type="dxa"/>
          </w:tcPr>
          <w:p>
            <w:r>
              <w:rPr>
                <w:rFonts w:hint="eastAsia"/>
              </w:rPr>
              <w:t>语法</w:t>
            </w:r>
          </w:p>
        </w:tc>
        <w:tc>
          <w:tcPr>
            <w:tcW w:w="4983" w:type="dxa"/>
          </w:tcPr>
          <w:p>
            <w:r>
              <w:rPr>
                <w:rFonts w:hint="eastAsia"/>
              </w:rPr>
              <w:t xml:space="preserve">Public </w:t>
            </w:r>
            <w:r>
              <w:t>Order</w:t>
            </w:r>
            <w:r>
              <w:rPr>
                <w:rFonts w:hint="eastAsia"/>
              </w:rPr>
              <w:t>List getHotelInfo(long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调用Order领域对象的getHotelInfo方法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OrderController.getWEBInfo</w:t>
            </w:r>
          </w:p>
        </w:tc>
        <w:tc>
          <w:tcPr>
            <w:tcW w:w="1134" w:type="dxa"/>
          </w:tcPr>
          <w:p>
            <w:r>
              <w:rPr>
                <w:rFonts w:hint="eastAsia"/>
              </w:rPr>
              <w:t>语法</w:t>
            </w:r>
          </w:p>
        </w:tc>
        <w:tc>
          <w:tcPr>
            <w:tcW w:w="4983" w:type="dxa"/>
          </w:tcPr>
          <w:p>
            <w:r>
              <w:rPr>
                <w:rFonts w:hint="eastAsia"/>
              </w:rPr>
              <w:t xml:space="preserve">Public </w:t>
            </w:r>
            <w:r>
              <w:t>Order</w:t>
            </w:r>
            <w:r>
              <w:rPr>
                <w:rFonts w:hint="eastAsia"/>
              </w:rPr>
              <w:t>List getWEBInfo();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调用Order领域对象的getWEBInfo方法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p>
            <w:r>
              <w:rPr>
                <w:rFonts w:hint="eastAsia"/>
              </w:rPr>
              <w:t>OrderController.create</w:t>
            </w:r>
          </w:p>
        </w:tc>
        <w:tc>
          <w:tcPr>
            <w:tcW w:w="1134" w:type="dxa"/>
          </w:tcPr>
          <w:p>
            <w:r>
              <w:rPr>
                <w:rFonts w:hint="eastAsia"/>
              </w:rPr>
              <w:t>语法</w:t>
            </w:r>
          </w:p>
        </w:tc>
        <w:tc>
          <w:tcPr>
            <w:tcW w:w="4983" w:type="dxa"/>
          </w:tcPr>
          <w:p>
            <w:r>
              <w:rPr>
                <w:rFonts w:hint="eastAsia"/>
              </w:rPr>
              <w:t>Public ResultMessage create(OrderVO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User对象发出create请求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调用Order领域对象的create方法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OrderController.Abnormal</w:t>
            </w:r>
          </w:p>
        </w:tc>
        <w:tc>
          <w:tcPr>
            <w:tcW w:w="1134" w:type="dxa"/>
          </w:tcPr>
          <w:p>
            <w:r>
              <w:rPr>
                <w:rFonts w:hint="eastAsia"/>
              </w:rPr>
              <w:t>语法</w:t>
            </w:r>
          </w:p>
        </w:tc>
        <w:tc>
          <w:tcPr>
            <w:tcW w:w="4983" w:type="dxa"/>
          </w:tcPr>
          <w:p>
            <w:r>
              <w:rPr>
                <w:rFonts w:hint="eastAsia"/>
              </w:rPr>
              <w:t>Public void abnormal(OrderVO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调用Order领域对象的Abnormal方法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OrderController.userCancel</w:t>
            </w:r>
          </w:p>
          <w:p>
            <w:r>
              <w:rPr>
                <w:rFonts w:hint="eastAsia"/>
              </w:rPr>
              <w:t xml:space="preserve"> </w:t>
            </w:r>
          </w:p>
        </w:tc>
        <w:tc>
          <w:tcPr>
            <w:tcW w:w="1134" w:type="dxa"/>
          </w:tcPr>
          <w:p>
            <w:r>
              <w:rPr>
                <w:rFonts w:hint="eastAsia"/>
              </w:rPr>
              <w:t>语法</w:t>
            </w:r>
          </w:p>
        </w:tc>
        <w:tc>
          <w:tcPr>
            <w:tcW w:w="4983" w:type="dxa"/>
          </w:tcPr>
          <w:p>
            <w:r>
              <w:rPr>
                <w:rFonts w:hint="eastAsia"/>
              </w:rPr>
              <w:t>Public ResultMessage userCancel(OrderVO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调用Order领域对象的userCancel方法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OrderController.execute</w:t>
            </w:r>
          </w:p>
        </w:tc>
        <w:tc>
          <w:tcPr>
            <w:tcW w:w="1134" w:type="dxa"/>
          </w:tcPr>
          <w:p>
            <w:r>
              <w:rPr>
                <w:rFonts w:hint="eastAsia"/>
              </w:rPr>
              <w:t>语法</w:t>
            </w:r>
          </w:p>
        </w:tc>
        <w:tc>
          <w:tcPr>
            <w:tcW w:w="4983" w:type="dxa"/>
          </w:tcPr>
          <w:p>
            <w:r>
              <w:rPr>
                <w:rFonts w:hint="eastAsia"/>
              </w:rPr>
              <w:t>Public ResultMessage execute(OrderVO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调用Order领域对象的execute方法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OrderController.WEBCancel</w:t>
            </w:r>
          </w:p>
        </w:tc>
        <w:tc>
          <w:tcPr>
            <w:tcW w:w="1134" w:type="dxa"/>
          </w:tcPr>
          <w:p>
            <w:r>
              <w:rPr>
                <w:rFonts w:hint="eastAsia"/>
              </w:rPr>
              <w:t>语法</w:t>
            </w:r>
          </w:p>
        </w:tc>
        <w:tc>
          <w:tcPr>
            <w:tcW w:w="4983" w:type="dxa"/>
          </w:tcPr>
          <w:p>
            <w:r>
              <w:rPr>
                <w:rFonts w:hint="eastAsia"/>
              </w:rPr>
              <w:t>Public ResultMessage WEBCancel(OrderVO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调用Order领域对象的WEBCancel方法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 isUsed</w:t>
            </w:r>
          </w:p>
        </w:tc>
        <w:tc>
          <w:tcPr>
            <w:tcW w:w="1134" w:type="dxa"/>
          </w:tcPr>
          <w:p>
            <w:r>
              <w:rPr>
                <w:rFonts w:hint="eastAsia"/>
              </w:rPr>
              <w:t>语法</w:t>
            </w:r>
          </w:p>
        </w:tc>
        <w:tc>
          <w:tcPr>
            <w:tcW w:w="4983" w:type="dxa"/>
          </w:tcPr>
          <w:p>
            <w:r>
              <w:rPr>
                <w:rFonts w:hint="eastAsia"/>
              </w:rPr>
              <w:t>Public boolean isUsed (</w:t>
            </w:r>
            <w:r>
              <w:t>Strategy</w:t>
            </w:r>
            <w:r>
              <w:rPr>
                <w:rFonts w:hint="eastAsia"/>
              </w:rPr>
              <w: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调用Order领域对象的isUsed方法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OrderController.getTotal</w:t>
            </w:r>
          </w:p>
        </w:tc>
        <w:tc>
          <w:tcPr>
            <w:tcW w:w="1134" w:type="dxa"/>
          </w:tcPr>
          <w:p>
            <w:r>
              <w:rPr>
                <w:rFonts w:hint="eastAsia"/>
              </w:rPr>
              <w:t>语法</w:t>
            </w:r>
          </w:p>
        </w:tc>
        <w:tc>
          <w:tcPr>
            <w:tcW w:w="4983" w:type="dxa"/>
          </w:tcPr>
          <w:p>
            <w:r>
              <w:rPr>
                <w:rFonts w:hint="eastAsia"/>
              </w:rPr>
              <w:t>Public double getTotal(OrderVO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调用Order领域对象的getTotal方法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Order.getuserInfo(long userid,OrderType type)</w:t>
            </w:r>
          </w:p>
        </w:tc>
        <w:tc>
          <w:tcPr>
            <w:tcW w:w="6117" w:type="dxa"/>
            <w:gridSpan w:val="2"/>
          </w:tcPr>
          <w:p>
            <w:r>
              <w:rPr>
                <w:rFonts w:hint="eastAsia"/>
              </w:rPr>
              <w:t>用户获取一个对应类型的订单信息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Order.getHotelInfo(long hotelid,OrderType type)</w:t>
            </w:r>
          </w:p>
        </w:tc>
        <w:tc>
          <w:tcPr>
            <w:tcW w:w="6117" w:type="dxa"/>
            <w:gridSpan w:val="2"/>
          </w:tcPr>
          <w:p>
            <w:r>
              <w:rPr>
                <w:rFonts w:hint="eastAsia"/>
              </w:rPr>
              <w:t>酒店工作人员获取一个对应类型的订单信息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Order.getWEBInfo</w:t>
            </w:r>
            <w:r>
              <w:t>()</w:t>
            </w:r>
          </w:p>
        </w:tc>
        <w:tc>
          <w:tcPr>
            <w:tcW w:w="6117" w:type="dxa"/>
            <w:gridSpan w:val="2"/>
          </w:tcPr>
          <w:p>
            <w:r>
              <w:rPr>
                <w:rFonts w:hint="eastAsia"/>
              </w:rPr>
              <w:t>网站营销人员获取一个对应类型的订单信息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Order.create(OrderVO vo)</w:t>
            </w:r>
          </w:p>
        </w:tc>
        <w:tc>
          <w:tcPr>
            <w:tcW w:w="6117" w:type="dxa"/>
            <w:gridSpan w:val="2"/>
          </w:tcPr>
          <w:p>
            <w:r>
              <w:rPr>
                <w:rFonts w:hint="eastAsia"/>
              </w:rPr>
              <w:t>创建一个订单对象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Order.Abnormal(OrderVO vo)</w:t>
            </w:r>
          </w:p>
        </w:tc>
        <w:tc>
          <w:tcPr>
            <w:tcW w:w="6117" w:type="dxa"/>
            <w:gridSpan w:val="2"/>
          </w:tcPr>
          <w:p>
            <w:r>
              <w:rPr>
                <w:rFonts w:hint="eastAsia"/>
              </w:rPr>
              <w:t>改变订单状态为异常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Order.userCancel(OrderVO vo)</w:t>
            </w:r>
          </w:p>
        </w:tc>
        <w:tc>
          <w:tcPr>
            <w:tcW w:w="6117" w:type="dxa"/>
            <w:gridSpan w:val="2"/>
          </w:tcPr>
          <w:p>
            <w:r>
              <w:rPr>
                <w:rFonts w:hint="eastAsia"/>
              </w:rPr>
              <w:t>用户删除一个订单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Order.execute(OrderVO vo)</w:t>
            </w:r>
          </w:p>
        </w:tc>
        <w:tc>
          <w:tcPr>
            <w:tcW w:w="6117" w:type="dxa"/>
            <w:gridSpan w:val="2"/>
          </w:tcPr>
          <w:p>
            <w:r>
              <w:rPr>
                <w:rFonts w:hint="eastAsia"/>
              </w:rPr>
              <w:t>改变订单状态为执行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Order.WEBCancel(OrderVO vo)</w:t>
            </w:r>
          </w:p>
        </w:tc>
        <w:tc>
          <w:tcPr>
            <w:tcW w:w="6117" w:type="dxa"/>
            <w:gridSpan w:val="2"/>
          </w:tcPr>
          <w:p>
            <w:r>
              <w:rPr>
                <w:rFonts w:hint="eastAsia"/>
              </w:rPr>
              <w:t>网站营销人员删除一个订单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Order.getTotal(OrderVO vo)</w:t>
            </w:r>
          </w:p>
        </w:tc>
        <w:tc>
          <w:tcPr>
            <w:tcW w:w="6117" w:type="dxa"/>
            <w:gridSpan w:val="2"/>
          </w:tcPr>
          <w:p>
            <w:r>
              <w:rPr>
                <w:rFonts w:hint="eastAsia"/>
              </w:rPr>
              <w:t>获得订单总价</w:t>
            </w:r>
          </w:p>
        </w:tc>
      </w:tr>
    </w:tbl>
    <w:p>
      <w:r>
        <w:rPr>
          <w:rFonts w:hint="eastAsia"/>
        </w:rPr>
        <w:t>Order：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Order.getuserInfo</w:t>
            </w:r>
          </w:p>
        </w:tc>
        <w:tc>
          <w:tcPr>
            <w:tcW w:w="1189" w:type="dxa"/>
          </w:tcPr>
          <w:p>
            <w:r>
              <w:rPr>
                <w:rFonts w:hint="eastAsia"/>
              </w:rPr>
              <w:t>语法</w:t>
            </w:r>
          </w:p>
        </w:tc>
        <w:tc>
          <w:tcPr>
            <w:tcW w:w="4819" w:type="dxa"/>
          </w:tcPr>
          <w:p>
            <w:r>
              <w:rPr>
                <w:rFonts w:hint="eastAsia"/>
              </w:rPr>
              <w:t xml:space="preserve">Public </w:t>
            </w:r>
            <w:r>
              <w:t>Order</w:t>
            </w:r>
            <w:r>
              <w:rPr>
                <w:rFonts w:hint="eastAsia"/>
              </w:rPr>
              <w:t>List getuserInfo(long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根据对应的type 查找对应类型的对应用户订单信息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Order.getHotelInfo</w:t>
            </w:r>
          </w:p>
        </w:tc>
        <w:tc>
          <w:tcPr>
            <w:tcW w:w="1189" w:type="dxa"/>
          </w:tcPr>
          <w:p>
            <w:r>
              <w:rPr>
                <w:rFonts w:hint="eastAsia"/>
              </w:rPr>
              <w:t>语法</w:t>
            </w:r>
          </w:p>
        </w:tc>
        <w:tc>
          <w:tcPr>
            <w:tcW w:w="4819" w:type="dxa"/>
          </w:tcPr>
          <w:p>
            <w:r>
              <w:rPr>
                <w:rFonts w:hint="eastAsia"/>
              </w:rPr>
              <w:t xml:space="preserve">Public </w:t>
            </w:r>
            <w:r>
              <w:t>Order</w:t>
            </w:r>
            <w:r>
              <w:rPr>
                <w:rFonts w:hint="eastAsia"/>
              </w:rPr>
              <w:t>List getHotelInfo(long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酒店管理人员已登录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根据对应的type 查找对应类型的对应用户订单信息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Order.getWEBInfo</w:t>
            </w:r>
          </w:p>
        </w:tc>
        <w:tc>
          <w:tcPr>
            <w:tcW w:w="1189" w:type="dxa"/>
          </w:tcPr>
          <w:p>
            <w:r>
              <w:rPr>
                <w:rFonts w:hint="eastAsia"/>
              </w:rPr>
              <w:t>语法</w:t>
            </w:r>
          </w:p>
        </w:tc>
        <w:tc>
          <w:tcPr>
            <w:tcW w:w="4819" w:type="dxa"/>
          </w:tcPr>
          <w:p>
            <w:r>
              <w:rPr>
                <w:rFonts w:hint="eastAsia"/>
              </w:rPr>
              <w:t xml:space="preserve">Public </w:t>
            </w:r>
            <w:r>
              <w:t>Order</w:t>
            </w:r>
            <w:r>
              <w:rPr>
                <w:rFonts w:hint="eastAsia"/>
              </w:rPr>
              <w:t>List &gt; getWEBInfo();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根据对应的TYPE 查找对应类型的当天当时间异常订单信息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Order.create</w:t>
            </w:r>
          </w:p>
        </w:tc>
        <w:tc>
          <w:tcPr>
            <w:tcW w:w="1189" w:type="dxa"/>
          </w:tcPr>
          <w:p>
            <w:r>
              <w:rPr>
                <w:rFonts w:hint="eastAsia"/>
              </w:rPr>
              <w:t>语法</w:t>
            </w:r>
          </w:p>
        </w:tc>
        <w:tc>
          <w:tcPr>
            <w:tcW w:w="4819" w:type="dxa"/>
          </w:tcPr>
          <w:p>
            <w:r>
              <w:rPr>
                <w:rFonts w:hint="eastAsia"/>
              </w:rPr>
              <w:t>Public ResultMessage create(OrderVO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创建订单并存储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Order.Abnormal</w:t>
            </w:r>
          </w:p>
        </w:tc>
        <w:tc>
          <w:tcPr>
            <w:tcW w:w="1189" w:type="dxa"/>
          </w:tcPr>
          <w:p>
            <w:r>
              <w:rPr>
                <w:rFonts w:hint="eastAsia"/>
              </w:rPr>
              <w:t>语法</w:t>
            </w:r>
          </w:p>
        </w:tc>
        <w:tc>
          <w:tcPr>
            <w:tcW w:w="4819" w:type="dxa"/>
          </w:tcPr>
          <w:p>
            <w:r>
              <w:rPr>
                <w:rFonts w:hint="eastAsia"/>
              </w:rPr>
              <w:t>Public void abnormal(OrderVO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订单由未执行变为异常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改变订单状态并存储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Order.userCancel</w:t>
            </w:r>
          </w:p>
        </w:tc>
        <w:tc>
          <w:tcPr>
            <w:tcW w:w="1189" w:type="dxa"/>
          </w:tcPr>
          <w:p>
            <w:r>
              <w:rPr>
                <w:rFonts w:hint="eastAsia"/>
              </w:rPr>
              <w:t>语法</w:t>
            </w:r>
          </w:p>
        </w:tc>
        <w:tc>
          <w:tcPr>
            <w:tcW w:w="4819" w:type="dxa"/>
          </w:tcPr>
          <w:p>
            <w:r>
              <w:rPr>
                <w:rFonts w:hint="eastAsia"/>
              </w:rPr>
              <w:t>Public ResultMessage userCancel(OrderVO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r>
              <w:rPr>
                <w:rFonts w:hint="eastAsia"/>
              </w:rPr>
              <w:t xml:space="preserve"> </w:t>
            </w:r>
          </w:p>
        </w:tc>
        <w:tc>
          <w:tcPr>
            <w:tcW w:w="1189" w:type="dxa"/>
          </w:tcPr>
          <w:p>
            <w:r>
              <w:rPr>
                <w:rFonts w:hint="eastAsia"/>
              </w:rPr>
              <w:t>前置条件</w:t>
            </w:r>
          </w:p>
        </w:tc>
        <w:tc>
          <w:tcPr>
            <w:tcW w:w="4819" w:type="dxa"/>
          </w:tcPr>
          <w:p>
            <w:r>
              <w:rPr>
                <w:rFonts w:hint="eastAsia"/>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所orderid所对应订单为未执行订单，撤销该订单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Order.execute</w:t>
            </w:r>
          </w:p>
        </w:tc>
        <w:tc>
          <w:tcPr>
            <w:tcW w:w="1189" w:type="dxa"/>
          </w:tcPr>
          <w:p>
            <w:r>
              <w:rPr>
                <w:rFonts w:hint="eastAsia"/>
              </w:rPr>
              <w:t>语法</w:t>
            </w:r>
          </w:p>
        </w:tc>
        <w:tc>
          <w:tcPr>
            <w:tcW w:w="4819" w:type="dxa"/>
          </w:tcPr>
          <w:p>
            <w:r>
              <w:rPr>
                <w:rFonts w:hint="eastAsia"/>
              </w:rPr>
              <w:t>Public ResultMessage execute(OrderVO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根据对应订单，判断订单状态，执行或补登记执行订单，并作出信用值的相应改变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Order.WEBCancel</w:t>
            </w:r>
          </w:p>
        </w:tc>
        <w:tc>
          <w:tcPr>
            <w:tcW w:w="1189" w:type="dxa"/>
          </w:tcPr>
          <w:p>
            <w:r>
              <w:rPr>
                <w:rFonts w:hint="eastAsia"/>
              </w:rPr>
              <w:t>语法</w:t>
            </w:r>
          </w:p>
        </w:tc>
        <w:tc>
          <w:tcPr>
            <w:tcW w:w="4819" w:type="dxa"/>
          </w:tcPr>
          <w:p>
            <w:r>
              <w:rPr>
                <w:rFonts w:hint="eastAsia"/>
              </w:rPr>
              <w:t>Public ResultMessage WEBCancel(OrderVO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网站营销人员已登录且线下已判断订单可撤销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根据对应的订单号，撤销订单，并返回状态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Order.isUsed</w:t>
            </w:r>
          </w:p>
        </w:tc>
        <w:tc>
          <w:tcPr>
            <w:tcW w:w="1189" w:type="dxa"/>
          </w:tcPr>
          <w:p>
            <w:r>
              <w:rPr>
                <w:rFonts w:hint="eastAsia"/>
              </w:rPr>
              <w:t>语法</w:t>
            </w:r>
          </w:p>
        </w:tc>
        <w:tc>
          <w:tcPr>
            <w:tcW w:w="4819" w:type="dxa"/>
          </w:tcPr>
          <w:p>
            <w:r>
              <w:rPr>
                <w:rFonts w:hint="eastAsia"/>
              </w:rPr>
              <w:t>Public boolean isUsed (</w:t>
            </w:r>
            <w:r>
              <w:t>Strategy</w:t>
            </w:r>
            <w:r>
              <w:rPr>
                <w:rFonts w:hint="eastAsia"/>
              </w:rPr>
              <w: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用户要求计算订单价格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判断是否符合促销策略条件，并返回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Order.getTotal</w:t>
            </w:r>
          </w:p>
        </w:tc>
        <w:tc>
          <w:tcPr>
            <w:tcW w:w="1189" w:type="dxa"/>
          </w:tcPr>
          <w:p>
            <w:r>
              <w:rPr>
                <w:rFonts w:hint="eastAsia"/>
              </w:rPr>
              <w:t>语法</w:t>
            </w:r>
          </w:p>
        </w:tc>
        <w:tc>
          <w:tcPr>
            <w:tcW w:w="4819" w:type="dxa"/>
          </w:tcPr>
          <w:p>
            <w:r>
              <w:rPr>
                <w:rFonts w:hint="eastAsia"/>
              </w:rPr>
              <w:t>Public double getTotal(OrderVO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计算订单总价，并返回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DatabaseFactory.getOrderDatabase</w:t>
            </w:r>
          </w:p>
        </w:tc>
        <w:tc>
          <w:tcPr>
            <w:tcW w:w="6008" w:type="dxa"/>
            <w:gridSpan w:val="2"/>
          </w:tcPr>
          <w:p>
            <w:r>
              <w:rPr>
                <w:rFonts w:hint="eastAsia"/>
              </w:rPr>
              <w:t>得到Order数据库服务的引用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OrderDataService.insert(OrderPO po)</w:t>
            </w:r>
          </w:p>
        </w:tc>
        <w:tc>
          <w:tcPr>
            <w:tcW w:w="6008" w:type="dxa"/>
            <w:gridSpan w:val="2"/>
          </w:tcPr>
          <w:p>
            <w:r>
              <w:rPr>
                <w:rFonts w:hint="eastAsia"/>
              </w:rPr>
              <w:t>在Order数据库中插入po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OrderDataService.changeStatus(OrderPO po);</w:t>
            </w:r>
          </w:p>
        </w:tc>
        <w:tc>
          <w:tcPr>
            <w:tcW w:w="6008" w:type="dxa"/>
            <w:gridSpan w:val="2"/>
          </w:tcPr>
          <w:p>
            <w:r>
              <w:rPr>
                <w:rFonts w:hint="eastAsia"/>
              </w:rPr>
              <w:t>改变订单的状态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OrderDataService.getInfo(long orderid);</w:t>
            </w:r>
          </w:p>
        </w:tc>
        <w:tc>
          <w:tcPr>
            <w:tcW w:w="6008" w:type="dxa"/>
            <w:gridSpan w:val="2"/>
          </w:tcPr>
          <w:p>
            <w:r>
              <w:rPr>
                <w:rFonts w:hint="eastAsia"/>
              </w:rPr>
              <w:t>获取订单的信息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Hotel.getRooms(long hotelid)</w:t>
            </w:r>
          </w:p>
        </w:tc>
        <w:tc>
          <w:tcPr>
            <w:tcW w:w="6008" w:type="dxa"/>
            <w:gridSpan w:val="2"/>
          </w:tcPr>
          <w:p>
            <w:r>
              <w:rPr>
                <w:rFonts w:hint="eastAsia"/>
              </w:rPr>
              <w:t>得到该hotel的房间信息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Hotel.setRoomInfo(RoomVO vo)</w:t>
            </w:r>
          </w:p>
        </w:tc>
        <w:tc>
          <w:tcPr>
            <w:tcW w:w="6008" w:type="dxa"/>
            <w:gridSpan w:val="2"/>
          </w:tcPr>
          <w:p>
            <w:r>
              <w:rPr>
                <w:rFonts w:hint="eastAsia"/>
              </w:rPr>
              <w:t>锁定该酒店的相应的房间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Credit.add/decrese(long userid,int value);</w:t>
            </w:r>
          </w:p>
        </w:tc>
        <w:tc>
          <w:tcPr>
            <w:tcW w:w="6008" w:type="dxa"/>
            <w:gridSpan w:val="2"/>
          </w:tcPr>
          <w:p>
            <w:r>
              <w:rPr>
                <w:rFonts w:hint="eastAsia"/>
              </w:rPr>
              <w:t>增加/减少该user的信用值信息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Member.getInfo(userid)</w:t>
            </w:r>
          </w:p>
        </w:tc>
        <w:tc>
          <w:tcPr>
            <w:tcW w:w="6008" w:type="dxa"/>
            <w:gridSpan w:val="2"/>
          </w:tcPr>
          <w:p>
            <w:r>
              <w:rPr>
                <w:rFonts w:hint="eastAsia"/>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Strategy.getInfo(orderid)</w:t>
            </w:r>
          </w:p>
        </w:tc>
        <w:tc>
          <w:tcPr>
            <w:tcW w:w="6008" w:type="dxa"/>
            <w:gridSpan w:val="2"/>
          </w:tcPr>
          <w:p>
            <w:r>
              <w:rPr>
                <w:rFonts w:hint="eastAsia"/>
              </w:rPr>
              <w:t>得到对应订单的策略信息</w:t>
            </w:r>
          </w:p>
        </w:tc>
      </w:tr>
    </w:tbl>
    <w:p/>
    <w:p>
      <w:pPr>
        <w:pStyle w:val="16"/>
        <w:numPr>
          <w:ilvl w:val="0"/>
          <w:numId w:val="4"/>
        </w:numPr>
        <w:ind w:firstLineChars="0"/>
      </w:pPr>
      <w:r>
        <w:t>业务逻辑层的动态模型</w:t>
      </w:r>
    </w:p>
    <w:p>
      <w:r>
        <w:rPr>
          <w:rFonts w:hint="eastAsia"/>
        </w:rPr>
        <w:t>下图显示当客户或酒店工作人员或网站营销人员请求查看订单信息时，Orderbl模块各个类之间的协作时序图：</w:t>
      </w:r>
    </w:p>
    <w:p>
      <w:r>
        <w:drawing>
          <wp:inline distT="0" distB="0" distL="114300" distR="114300">
            <wp:extent cx="5270500" cy="1811655"/>
            <wp:effectExtent l="0" t="0" r="6350" b="17145"/>
            <wp:docPr id="1" name="图片 2" descr="获取订单列表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获取订单列表时序图"/>
                    <pic:cNvPicPr>
                      <a:picLocks noChangeAspect="1"/>
                    </pic:cNvPicPr>
                  </pic:nvPicPr>
                  <pic:blipFill>
                    <a:blip r:embed="rId13"/>
                    <a:stretch>
                      <a:fillRect/>
                    </a:stretch>
                  </pic:blipFill>
                  <pic:spPr>
                    <a:xfrm>
                      <a:off x="0" y="0"/>
                      <a:ext cx="5270500" cy="1811655"/>
                    </a:xfrm>
                    <a:prstGeom prst="rect">
                      <a:avLst/>
                    </a:prstGeom>
                    <a:noFill/>
                    <a:ln w="9525">
                      <a:noFill/>
                    </a:ln>
                  </pic:spPr>
                </pic:pic>
              </a:graphicData>
            </a:graphic>
          </wp:inline>
        </w:drawing>
      </w:r>
    </w:p>
    <w:p>
      <w:r>
        <w:rPr>
          <w:rFonts w:hint="eastAsia"/>
        </w:rPr>
        <w:t>下图显示当客户要求创建订单时，Orderbl模块各个类之间的协作时序图：</w:t>
      </w:r>
    </w:p>
    <w:p>
      <w:r>
        <w:drawing>
          <wp:inline distT="0" distB="0" distL="114300" distR="114300">
            <wp:extent cx="5270500" cy="2130425"/>
            <wp:effectExtent l="0" t="0" r="6350" b="3175"/>
            <wp:docPr id="12" name="图片 3" descr="创建订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创建订单时序图"/>
                    <pic:cNvPicPr>
                      <a:picLocks noChangeAspect="1"/>
                    </pic:cNvPicPr>
                  </pic:nvPicPr>
                  <pic:blipFill>
                    <a:blip r:embed="rId14"/>
                    <a:stretch>
                      <a:fillRect/>
                    </a:stretch>
                  </pic:blipFill>
                  <pic:spPr>
                    <a:xfrm>
                      <a:off x="0" y="0"/>
                      <a:ext cx="5270500" cy="2130425"/>
                    </a:xfrm>
                    <a:prstGeom prst="rect">
                      <a:avLst/>
                    </a:prstGeom>
                    <a:noFill/>
                    <a:ln w="9525">
                      <a:noFill/>
                    </a:ln>
                  </pic:spPr>
                </pic:pic>
              </a:graphicData>
            </a:graphic>
          </wp:inline>
        </w:drawing>
      </w:r>
    </w:p>
    <w:p>
      <w:r>
        <w:rPr>
          <w:rFonts w:hint="eastAsia"/>
        </w:rPr>
        <w:t>下图显示当客户或网站营销人员要求撤销订单时，Orderbl模块各个类之间的协作时序图：</w:t>
      </w:r>
    </w:p>
    <w:p>
      <w:r>
        <w:drawing>
          <wp:inline distT="0" distB="0" distL="114300" distR="114300">
            <wp:extent cx="5270500" cy="2173605"/>
            <wp:effectExtent l="0" t="0" r="6350" b="17145"/>
            <wp:docPr id="10" name="图片 4" descr="撤销订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撤销订单时序图"/>
                    <pic:cNvPicPr>
                      <a:picLocks noChangeAspect="1"/>
                    </pic:cNvPicPr>
                  </pic:nvPicPr>
                  <pic:blipFill>
                    <a:blip r:embed="rId15"/>
                    <a:stretch>
                      <a:fillRect/>
                    </a:stretch>
                  </pic:blipFill>
                  <pic:spPr>
                    <a:xfrm>
                      <a:off x="0" y="0"/>
                      <a:ext cx="5270500" cy="2173605"/>
                    </a:xfrm>
                    <a:prstGeom prst="rect">
                      <a:avLst/>
                    </a:prstGeom>
                    <a:noFill/>
                    <a:ln w="9525">
                      <a:noFill/>
                    </a:ln>
                  </pic:spPr>
                </pic:pic>
              </a:graphicData>
            </a:graphic>
          </wp:inline>
        </w:drawing>
      </w:r>
    </w:p>
    <w:p>
      <w:r>
        <w:rPr>
          <w:rFonts w:hint="eastAsia"/>
        </w:rPr>
        <w:t>下图显示当客户要求计算订单总价时，Orderbl模块各个类之间的协作时序图：</w:t>
      </w:r>
    </w:p>
    <w:p>
      <w:r>
        <w:drawing>
          <wp:inline distT="0" distB="0" distL="114300" distR="114300">
            <wp:extent cx="5270500" cy="1716405"/>
            <wp:effectExtent l="0" t="0" r="6350" b="17145"/>
            <wp:docPr id="11" name="图片 5" descr="计算订单总价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计算订单总价时序图"/>
                    <pic:cNvPicPr>
                      <a:picLocks noChangeAspect="1"/>
                    </pic:cNvPicPr>
                  </pic:nvPicPr>
                  <pic:blipFill>
                    <a:blip r:embed="rId16"/>
                    <a:stretch>
                      <a:fillRect/>
                    </a:stretch>
                  </pic:blipFill>
                  <pic:spPr>
                    <a:xfrm>
                      <a:off x="0" y="0"/>
                      <a:ext cx="5270500" cy="1716405"/>
                    </a:xfrm>
                    <a:prstGeom prst="rect">
                      <a:avLst/>
                    </a:prstGeom>
                    <a:noFill/>
                    <a:ln w="9525">
                      <a:noFill/>
                    </a:ln>
                  </pic:spPr>
                </pic:pic>
              </a:graphicData>
            </a:graphic>
          </wp:inline>
        </w:drawing>
      </w:r>
    </w:p>
    <w:p/>
    <w:p>
      <w:r>
        <w:rPr>
          <w:rFonts w:hint="eastAsia"/>
        </w:rPr>
        <w:t>下图描述了Hotel对象的状态图，描述了对象的生存期间的状态序列，引起转移的时间，以及相伴随的操作。随着Getinfo、Set</w:t>
      </w:r>
      <w:r>
        <w:t>Info</w:t>
      </w:r>
      <w:r>
        <w:rPr>
          <w:rFonts w:hint="eastAsia"/>
        </w:rPr>
        <w:t>、Cancel或get</w:t>
      </w:r>
      <w:r>
        <w:t>Total</w:t>
      </w:r>
      <w:r>
        <w:rPr>
          <w:rFonts w:hint="eastAsia"/>
        </w:rPr>
        <w:t>方法被UI调用，</w:t>
      </w:r>
      <w:r>
        <w:t>Order处理请求并结束</w:t>
      </w:r>
      <w:r>
        <w:rPr>
          <w:rFonts w:hint="eastAsia"/>
        </w:rPr>
        <w:t>。</w:t>
      </w:r>
      <w:r>
        <w:t xml:space="preserve"> </w:t>
      </w:r>
    </w:p>
    <w:p>
      <w:r>
        <w:drawing>
          <wp:inline distT="0" distB="0" distL="114300" distR="114300">
            <wp:extent cx="5046345" cy="3260725"/>
            <wp:effectExtent l="0" t="0" r="1905" b="15875"/>
            <wp:docPr id="5" name="图片 6" descr="order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order状态图"/>
                    <pic:cNvPicPr>
                      <a:picLocks noChangeAspect="1"/>
                    </pic:cNvPicPr>
                  </pic:nvPicPr>
                  <pic:blipFill>
                    <a:blip r:embed="rId17"/>
                    <a:stretch>
                      <a:fillRect/>
                    </a:stretch>
                  </pic:blipFill>
                  <pic:spPr>
                    <a:xfrm>
                      <a:off x="0" y="0"/>
                      <a:ext cx="5046345" cy="3260725"/>
                    </a:xfrm>
                    <a:prstGeom prst="rect">
                      <a:avLst/>
                    </a:prstGeom>
                    <a:noFill/>
                    <a:ln w="9525">
                      <a:noFill/>
                    </a:ln>
                  </pic:spPr>
                </pic:pic>
              </a:graphicData>
            </a:graphic>
          </wp:inline>
        </w:drawing>
      </w:r>
    </w:p>
    <w:p>
      <w:pPr>
        <w:tabs>
          <w:tab w:val="left" w:pos="5040"/>
        </w:tabs>
      </w:pPr>
      <w:r>
        <w:tab/>
      </w:r>
    </w:p>
    <w:p>
      <w:pPr>
        <w:pStyle w:val="16"/>
        <w:numPr>
          <w:ilvl w:val="0"/>
          <w:numId w:val="4"/>
        </w:numPr>
        <w:ind w:firstLineChars="0"/>
      </w:pPr>
      <w:r>
        <w:t>业务逻辑层的设计原理</w:t>
      </w:r>
    </w:p>
    <w:p>
      <w:r>
        <w:rPr>
          <w:rFonts w:hint="eastAsia"/>
        </w:rPr>
        <w:t>采用</w:t>
      </w:r>
      <w:r>
        <w:rPr>
          <w:rFonts w:hint="eastAsia"/>
          <w:lang w:eastAsia="zh-CN"/>
        </w:rPr>
        <w:t>控制</w:t>
      </w:r>
      <w:r>
        <w:rPr>
          <w:rFonts w:hint="eastAsia"/>
        </w:rPr>
        <w:t>器模式风格，由controller统一调度，将任务委托给</w:t>
      </w:r>
      <w:r>
        <w:t>Order</w:t>
      </w:r>
      <w:r>
        <w:rPr>
          <w:rFonts w:hint="eastAsia"/>
        </w:rPr>
        <w:t>，Order处理后结束。</w:t>
      </w:r>
    </w:p>
    <w:p/>
    <w:p>
      <w:pPr>
        <w:pStyle w:val="4"/>
      </w:pPr>
      <w:bookmarkStart w:id="11" w:name="_Toc2876"/>
      <w:r>
        <w:rPr>
          <w:rFonts w:hint="eastAsia"/>
          <w:lang w:val="en-US" w:eastAsia="zh-CN"/>
        </w:rPr>
        <w:t xml:space="preserve">4.1.4 </w:t>
      </w:r>
      <w:r>
        <w:t>Hotelbl模块</w:t>
      </w:r>
      <w:bookmarkEnd w:id="11"/>
    </w:p>
    <w:p>
      <w:r>
        <w:rPr>
          <w:rFonts w:hint="eastAsia"/>
        </w:rPr>
        <w:t>（1）模块描述</w:t>
      </w:r>
    </w:p>
    <w:p>
      <w:pPr>
        <w:ind w:firstLine="420" w:firstLineChars="0"/>
      </w:pPr>
      <w:r>
        <w:rPr>
          <w:rFonts w:hint="eastAsia"/>
        </w:rPr>
        <w:t>hotelbl模块承担的需求参见需求规格说明文档功能需求及相关非功能需求</w:t>
      </w:r>
    </w:p>
    <w:p>
      <w:pPr>
        <w:ind w:firstLine="420" w:firstLineChars="0"/>
      </w:pPr>
      <w:r>
        <w:t>hotel</w:t>
      </w:r>
      <w:r>
        <w:rPr>
          <w:rFonts w:hint="eastAsia"/>
        </w:rPr>
        <w:t>bl模块承担的职责和接口见体系设计文档中的hotelbl相关的职责和接口</w:t>
      </w:r>
    </w:p>
    <w:p>
      <w:r>
        <w:rPr>
          <w:rFonts w:hint="eastAsia"/>
        </w:rPr>
        <w:t>（2）</w:t>
      </w:r>
      <w:r>
        <w:t>整体结构</w:t>
      </w:r>
    </w:p>
    <w:p>
      <w:pPr>
        <w:ind w:firstLine="420" w:firstLineChars="0"/>
      </w:pPr>
      <w:r>
        <w:rPr>
          <w:rFonts w:hint="eastAsia"/>
        </w:rPr>
        <w:t>依先前体系设计逻辑模型和相关文档的说明，为了增加灵活性降低耦合，增加可复用性，在界面层和业务逻辑层增加接口层，在数据层和业务逻辑层也增加接口层，通过接口进行调用。</w:t>
      </w:r>
    </w:p>
    <w:p>
      <w:r>
        <w:t>将系统分为展示层</w:t>
      </w:r>
      <w:r>
        <w:rPr>
          <w:rFonts w:hint="eastAsia"/>
        </w:rPr>
        <w:t>、</w:t>
      </w:r>
      <w:r>
        <w:t>业务逻辑层和数据层</w:t>
      </w:r>
      <w:r>
        <w:rPr>
          <w:rFonts w:hint="eastAsia"/>
        </w:rPr>
        <w:t>。</w:t>
      </w:r>
      <w:r>
        <w:t>每层之间添加接口</w:t>
      </w:r>
      <w:r>
        <w:rPr>
          <w:rFonts w:hint="eastAsia"/>
        </w:rPr>
        <w:t>。</w:t>
      </w:r>
    </w:p>
    <w:p>
      <w:pPr>
        <w:ind w:firstLine="420" w:firstLineChars="0"/>
      </w:pPr>
      <w:r>
        <w:t>在展示层和业务逻辑层之间</w:t>
      </w:r>
      <w:r>
        <w:rPr>
          <w:rFonts w:hint="eastAsia"/>
        </w:rPr>
        <w:t>，</w:t>
      </w:r>
      <w:r>
        <w:t>我们添加businesslogicservice.HotelBLservice.HotelBLservice接口</w:t>
      </w:r>
      <w:r>
        <w:rPr>
          <w:rFonts w:hint="eastAsia"/>
        </w:rPr>
        <w:t>。</w:t>
      </w:r>
    </w:p>
    <w:p>
      <w:pPr>
        <w:ind w:firstLine="420" w:firstLineChars="0"/>
      </w:pPr>
      <w:r>
        <w:t>在业务逻辑层和数据层之间</w:t>
      </w:r>
      <w:r>
        <w:rPr>
          <w:rFonts w:hint="eastAsia"/>
        </w:rPr>
        <w:t>，</w:t>
      </w:r>
      <w:r>
        <w:t>我们添加dataservice.HotelDataservice接口</w:t>
      </w:r>
      <w:r>
        <w:rPr>
          <w:rFonts w:hint="eastAsia"/>
        </w:rPr>
        <w:t>。</w:t>
      </w:r>
    </w:p>
    <w:p>
      <w:pPr>
        <w:ind w:firstLine="420" w:firstLineChars="0"/>
      </w:pPr>
      <w:r>
        <w:t>为了隔离业务逻辑职责和逻辑控制职责</w:t>
      </w:r>
      <w:r>
        <w:rPr>
          <w:rFonts w:hint="eastAsia"/>
        </w:rPr>
        <w:t>，</w:t>
      </w:r>
      <w:r>
        <w:t>我们增加了</w:t>
      </w:r>
      <w:r>
        <w:rPr>
          <w:rFonts w:hint="eastAsia"/>
        </w:rPr>
        <w:t>Hotel</w:t>
      </w:r>
      <w:r>
        <w:t>Controller</w:t>
      </w:r>
      <w:r>
        <w:rPr>
          <w:rFonts w:hint="eastAsia"/>
        </w:rPr>
        <w:t>，</w:t>
      </w:r>
      <w:r>
        <w:t>这样</w:t>
      </w:r>
      <w:r>
        <w:rPr>
          <w:rFonts w:hint="eastAsia"/>
        </w:rPr>
        <w:t>Hotel</w:t>
      </w:r>
      <w:r>
        <w:t>Controller会将对销售的业务逻辑处理委托给Hotel</w:t>
      </w:r>
      <w:r>
        <w:rPr>
          <w:rFonts w:hint="eastAsia"/>
        </w:rPr>
        <w:t>对象。</w:t>
      </w:r>
    </w:p>
    <w:p>
      <w:pPr>
        <w:ind w:firstLine="420" w:firstLineChars="0"/>
      </w:pPr>
      <w:r>
        <w:rPr>
          <w:rFonts w:hint="eastAsia"/>
        </w:rPr>
        <w:t>Hotel</w:t>
      </w:r>
      <w:r>
        <w:t>List是</w:t>
      </w:r>
      <w:r>
        <w:rPr>
          <w:rFonts w:hint="eastAsia"/>
        </w:rPr>
        <w:t>Hotel的容器类。</w:t>
      </w:r>
    </w:p>
    <w:p>
      <w:pPr>
        <w:ind w:firstLine="420" w:firstLineChars="0"/>
        <w:rPr>
          <w:rFonts w:hint="eastAsia"/>
        </w:rPr>
      </w:pPr>
      <w:r>
        <w:rPr>
          <w:rFonts w:hint="eastAsia"/>
        </w:rPr>
        <w:t>HotelList可以委托给Room</w:t>
      </w:r>
      <w:r>
        <w:t>List</w:t>
      </w:r>
      <w:r>
        <w:rPr>
          <w:rFonts w:hint="eastAsia"/>
        </w:rPr>
        <w:t>。</w:t>
      </w:r>
    </w:p>
    <w:p>
      <w:pPr>
        <w:ind w:firstLine="420" w:firstLineChars="0"/>
      </w:pPr>
      <w:r>
        <w:t>HotelVO是作为订单的持久化对象被添加到设计模型中去的</w:t>
      </w:r>
      <w:r>
        <w:rPr>
          <w:rFonts w:hint="eastAsia"/>
        </w:rPr>
        <w:t>。</w:t>
      </w:r>
    </w:p>
    <w:p>
      <w:pPr>
        <w:rPr>
          <w:rFonts w:hint="eastAsia"/>
        </w:rPr>
      </w:pPr>
      <w:r>
        <w:rPr>
          <w:rFonts w:hint="eastAsia"/>
        </w:rPr>
        <w:drawing>
          <wp:inline distT="0" distB="0" distL="0" distR="0">
            <wp:extent cx="5270500" cy="2993390"/>
            <wp:effectExtent l="0" t="0" r="6350" b="16510"/>
            <wp:docPr id="14" name="图片 14" descr="C:\Users\T440\AppData\Local\Microsoft\Windows\INetCache\Content.Word\hotelbl设计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T440\AppData\Local\Microsoft\Windows\INetCache\Content.Word\hotelbl设计图.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0500" cy="2993390"/>
                    </a:xfrm>
                    <a:prstGeom prst="rect">
                      <a:avLst/>
                    </a:prstGeom>
                    <a:noFill/>
                    <a:ln>
                      <a:noFill/>
                    </a:ln>
                  </pic:spPr>
                </pic:pic>
              </a:graphicData>
            </a:graphic>
          </wp:inline>
        </w:drawing>
      </w:r>
    </w:p>
    <w:p>
      <w:r>
        <w:t>Hotelbl模块各个类的职责入下表所示</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模块</w:t>
            </w:r>
          </w:p>
        </w:tc>
        <w:tc>
          <w:tcPr>
            <w:tcW w:w="6600" w:type="dxa"/>
          </w:tcPr>
          <w:p>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Hotel</w:t>
            </w:r>
            <w:r>
              <w:t>Controller</w:t>
            </w:r>
          </w:p>
        </w:tc>
        <w:tc>
          <w:tcPr>
            <w:tcW w:w="6600" w:type="dxa"/>
          </w:tcPr>
          <w:p>
            <w:r>
              <w:rPr>
                <w:rFonts w:hint="eastAsia"/>
              </w:rPr>
              <w:t>负责Hotelbl模块的逻辑操作，实现和酒店相关界面所需要的服务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Hotel</w:t>
            </w:r>
          </w:p>
        </w:tc>
        <w:tc>
          <w:tcPr>
            <w:tcW w:w="6600" w:type="dxa"/>
          </w:tcPr>
          <w:p>
            <w:r>
              <w:rPr>
                <w:rFonts w:hint="eastAsia"/>
              </w:rPr>
              <w:t>酒店的领域模型对象，拥有酒店数据的酒店名称、商圈、地址、简介、星级、设施服务等，可以帮助完成酒店相关的操作</w:t>
            </w:r>
          </w:p>
        </w:tc>
      </w:tr>
    </w:tbl>
    <w:p>
      <w:r>
        <w:rPr>
          <w:rFonts w:hint="eastAsia"/>
        </w:rPr>
        <w:t>（3）模块内部类的接口规范</w:t>
      </w:r>
    </w:p>
    <w:p>
      <w:r>
        <w:rPr>
          <w:rFonts w:hint="eastAsia"/>
        </w:rPr>
        <w:t>HotelController和Hotel的接口规范如下表所示</w:t>
      </w:r>
    </w:p>
    <w:p>
      <w:r>
        <w:rPr>
          <w:rFonts w:hint="eastAsia"/>
        </w:rPr>
        <w:t>HotelController：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134"/>
        <w:gridCol w:w="5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restart"/>
          </w:tcPr>
          <w:p>
            <w:pPr>
              <w:jc w:val="center"/>
            </w:pPr>
            <w:r>
              <w:rPr>
                <w:rFonts w:hint="eastAsia"/>
              </w:rPr>
              <w:t>HotelController.GetHotelInfo</w:t>
            </w:r>
          </w:p>
        </w:tc>
        <w:tc>
          <w:tcPr>
            <w:tcW w:w="1134" w:type="dxa"/>
          </w:tcPr>
          <w:p>
            <w:pPr>
              <w:jc w:val="center"/>
            </w:pPr>
            <w:r>
              <w:rPr>
                <w:rFonts w:hint="eastAsia"/>
              </w:rPr>
              <w:t>语法</w:t>
            </w:r>
          </w:p>
        </w:tc>
        <w:tc>
          <w:tcPr>
            <w:tcW w:w="5125" w:type="dxa"/>
          </w:tcPr>
          <w:p>
            <w:pPr>
              <w:jc w:val="center"/>
            </w:pPr>
            <w:r>
              <w:rPr>
                <w:rFonts w:hint="eastAsia"/>
              </w:rPr>
              <w:t>Public HotelVO GetHotelInfo(long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已创建一个Hotel领域对象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调用Hotel领域对象的GetHotelInfo方法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restart"/>
          </w:tcPr>
          <w:p>
            <w:pPr>
              <w:jc w:val="center"/>
            </w:pPr>
            <w:r>
              <w:rPr>
                <w:rFonts w:hint="eastAsia"/>
              </w:rPr>
              <w:t>Hotel.GetRoomInfo</w:t>
            </w:r>
          </w:p>
        </w:tc>
        <w:tc>
          <w:tcPr>
            <w:tcW w:w="1134" w:type="dxa"/>
          </w:tcPr>
          <w:p>
            <w:pPr>
              <w:jc w:val="center"/>
            </w:pPr>
            <w:r>
              <w:rPr>
                <w:rFonts w:hint="eastAsia"/>
              </w:rPr>
              <w:t>语法</w:t>
            </w:r>
          </w:p>
        </w:tc>
        <w:tc>
          <w:tcPr>
            <w:tcW w:w="5125" w:type="dxa"/>
          </w:tcPr>
          <w:p>
            <w:pPr>
              <w:jc w:val="center"/>
            </w:pPr>
            <w:r>
              <w:rPr>
                <w:rFonts w:hint="eastAsia"/>
              </w:rPr>
              <w:t>Public HotelVO Get</w:t>
            </w:r>
            <w:r>
              <w:t>Room</w:t>
            </w:r>
            <w:r>
              <w:rPr>
                <w:rFonts w:hint="eastAsia"/>
              </w:rPr>
              <w:t>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已创建一个</w:t>
            </w:r>
            <w:r>
              <w:t>Room</w:t>
            </w:r>
            <w:r>
              <w:rPr>
                <w:rFonts w:hint="eastAsia"/>
              </w:rPr>
              <w:t>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调用Hotel领域对象的GetRoomInfo方法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HotelController.SetHotelInfo</w:t>
            </w:r>
          </w:p>
        </w:tc>
        <w:tc>
          <w:tcPr>
            <w:tcW w:w="1134" w:type="dxa"/>
          </w:tcPr>
          <w:p>
            <w:pPr>
              <w:jc w:val="center"/>
            </w:pPr>
            <w:r>
              <w:rPr>
                <w:rFonts w:hint="eastAsia"/>
              </w:rPr>
              <w:t>语法</w:t>
            </w:r>
          </w:p>
        </w:tc>
        <w:tc>
          <w:tcPr>
            <w:tcW w:w="5125" w:type="dxa"/>
          </w:tcPr>
          <w:p>
            <w:pPr>
              <w:jc w:val="center"/>
            </w:pPr>
            <w:r>
              <w:rPr>
                <w:rFonts w:hint="eastAsia"/>
              </w:rPr>
              <w:t>Public ResultMessage SetHotelInfo(HotelVO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已创建一个Hotel领域对象，并且输入符合输入规则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调用Hotel领域对象的SetHotelInfo方法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HotelController.SetRoomInfo</w:t>
            </w:r>
          </w:p>
        </w:tc>
        <w:tc>
          <w:tcPr>
            <w:tcW w:w="1134" w:type="dxa"/>
          </w:tcPr>
          <w:p>
            <w:pPr>
              <w:jc w:val="center"/>
            </w:pPr>
            <w:r>
              <w:rPr>
                <w:rFonts w:hint="eastAsia"/>
              </w:rPr>
              <w:t>语法</w:t>
            </w:r>
          </w:p>
        </w:tc>
        <w:tc>
          <w:tcPr>
            <w:tcW w:w="5125" w:type="dxa"/>
          </w:tcPr>
          <w:p>
            <w:pPr>
              <w:jc w:val="center"/>
            </w:pPr>
            <w:r>
              <w:rPr>
                <w:rFonts w:hint="eastAsia"/>
              </w:rPr>
              <w:t>Public ResultMessage SetRoomInfo(long id, 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已创建一个</w:t>
            </w:r>
            <w:r>
              <w:t>Room</w:t>
            </w:r>
            <w:r>
              <w:rPr>
                <w:rFonts w:hint="eastAsia"/>
              </w:rPr>
              <w:t>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调用Hotel领域对象的SetRoomInfo方法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263" w:type="dxa"/>
            <w:vMerge w:val="restart"/>
          </w:tcPr>
          <w:p>
            <w:pPr>
              <w:jc w:val="center"/>
            </w:pPr>
            <w:r>
              <w:rPr>
                <w:rFonts w:hint="eastAsia"/>
              </w:rPr>
              <w:t>HotelController.AddHotel</w:t>
            </w:r>
          </w:p>
        </w:tc>
        <w:tc>
          <w:tcPr>
            <w:tcW w:w="1134" w:type="dxa"/>
          </w:tcPr>
          <w:p>
            <w:pPr>
              <w:jc w:val="center"/>
            </w:pPr>
            <w:r>
              <w:rPr>
                <w:rFonts w:hint="eastAsia"/>
              </w:rPr>
              <w:t>语法</w:t>
            </w:r>
          </w:p>
        </w:tc>
        <w:tc>
          <w:tcPr>
            <w:tcW w:w="5125" w:type="dxa"/>
          </w:tcPr>
          <w:p>
            <w:pPr>
              <w:jc w:val="center"/>
            </w:pPr>
            <w:r>
              <w:rPr>
                <w:rFonts w:hint="eastAsia"/>
              </w:rPr>
              <w:t>Public ResultMessage AddHotel(HotelVO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Web</w:t>
            </w:r>
            <w:r>
              <w:t>Manager</w:t>
            </w:r>
            <w:r>
              <w:rPr>
                <w:rFonts w:hint="eastAsia"/>
              </w:rPr>
              <w:t>对象发出add请求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调用Hotel领域对象的AddHotel方法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HotelController.AddRoom</w:t>
            </w:r>
          </w:p>
        </w:tc>
        <w:tc>
          <w:tcPr>
            <w:tcW w:w="1134" w:type="dxa"/>
          </w:tcPr>
          <w:p>
            <w:pPr>
              <w:jc w:val="center"/>
            </w:pPr>
            <w:r>
              <w:rPr>
                <w:rFonts w:hint="eastAsia"/>
              </w:rPr>
              <w:t>语法</w:t>
            </w:r>
          </w:p>
        </w:tc>
        <w:tc>
          <w:tcPr>
            <w:tcW w:w="5125" w:type="dxa"/>
          </w:tcPr>
          <w:p>
            <w:pPr>
              <w:jc w:val="center"/>
            </w:pPr>
            <w:r>
              <w:rPr>
                <w:rFonts w:hint="eastAsia"/>
              </w:rPr>
              <w:t>Public ResultMessage AddRoom(RoomVO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t>Hotelworker</w:t>
            </w:r>
            <w:r>
              <w:rPr>
                <w:rFonts w:hint="eastAsia"/>
              </w:rPr>
              <w:t>对象发出add请求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调用Hotel领域对象的AddRoom方法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Hotel.Delete</w:t>
            </w:r>
            <w:r>
              <w:t>Hotel</w:t>
            </w:r>
          </w:p>
        </w:tc>
        <w:tc>
          <w:tcPr>
            <w:tcW w:w="1134" w:type="dxa"/>
          </w:tcPr>
          <w:p>
            <w:pPr>
              <w:jc w:val="center"/>
            </w:pPr>
            <w:r>
              <w:rPr>
                <w:rFonts w:hint="eastAsia"/>
              </w:rPr>
              <w:t>语法</w:t>
            </w:r>
          </w:p>
        </w:tc>
        <w:tc>
          <w:tcPr>
            <w:tcW w:w="5125" w:type="dxa"/>
          </w:tcPr>
          <w:p>
            <w:pPr>
              <w:jc w:val="center"/>
            </w:pPr>
            <w:r>
              <w:rPr>
                <w:rFonts w:hint="eastAsia"/>
              </w:rPr>
              <w:t xml:space="preserve">Public ResultMessage </w:t>
            </w:r>
            <w:r>
              <w:t>DeleteHotel</w:t>
            </w:r>
            <w:r>
              <w:rPr>
                <w:rFonts w:hint="eastAsia"/>
              </w:rPr>
              <w:t>(HotelVO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Web</w:t>
            </w:r>
            <w:r>
              <w:t>Manager</w:t>
            </w:r>
            <w:r>
              <w:rPr>
                <w:rFonts w:hint="eastAsia"/>
              </w:rPr>
              <w:t>对象发出delete请求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w:t>
            </w:r>
            <w:r>
              <w:t>DeleteHotel</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Hotel.DeleteRoom</w:t>
            </w:r>
          </w:p>
        </w:tc>
        <w:tc>
          <w:tcPr>
            <w:tcW w:w="1134" w:type="dxa"/>
          </w:tcPr>
          <w:p>
            <w:pPr>
              <w:jc w:val="center"/>
            </w:pPr>
            <w:r>
              <w:rPr>
                <w:rFonts w:hint="eastAsia"/>
              </w:rPr>
              <w:t>语法</w:t>
            </w:r>
          </w:p>
        </w:tc>
        <w:tc>
          <w:tcPr>
            <w:tcW w:w="5125" w:type="dxa"/>
          </w:tcPr>
          <w:p>
            <w:pPr>
              <w:jc w:val="center"/>
            </w:pPr>
            <w:r>
              <w:rPr>
                <w:rFonts w:hint="eastAsia"/>
              </w:rPr>
              <w:t xml:space="preserve">Public ResultMessage </w:t>
            </w:r>
            <w:r>
              <w:t>Delete</w:t>
            </w:r>
            <w:r>
              <w:rPr>
                <w:rFonts w:hint="eastAsia"/>
              </w:rPr>
              <w:t>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t>Hotelworker</w:t>
            </w:r>
            <w:r>
              <w:rPr>
                <w:rFonts w:hint="eastAsia"/>
              </w:rPr>
              <w:t>对象发出delete请求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rPr>
                <w:rFonts w:hint="eastAsia"/>
              </w:rPr>
            </w:pPr>
            <w:r>
              <w:rPr>
                <w:rFonts w:hint="eastAsia"/>
              </w:rPr>
              <w:t>调用Hotel领域对象的</w:t>
            </w:r>
            <w:r>
              <w:t>Delete</w:t>
            </w:r>
            <w:r>
              <w:rPr>
                <w:rFonts w:hint="eastAsia"/>
              </w:rPr>
              <w:t>Room方法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pPr>
            <w:r>
              <w:rPr>
                <w:rFonts w:hint="eastAsia"/>
              </w:rPr>
              <w:t>Hotel.GetHotelInfo(long id)</w:t>
            </w:r>
          </w:p>
        </w:tc>
        <w:tc>
          <w:tcPr>
            <w:tcW w:w="6259" w:type="dxa"/>
            <w:gridSpan w:val="2"/>
          </w:tcPr>
          <w:p>
            <w:pPr>
              <w:jc w:val="center"/>
            </w:pPr>
            <w:r>
              <w:rPr>
                <w:rFonts w:hint="eastAsia"/>
              </w:rPr>
              <w:t>获取一个酒店对象的信息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eastAsia"/>
              </w:rPr>
            </w:pPr>
            <w:r>
              <w:rPr>
                <w:rFonts w:hint="eastAsia"/>
              </w:rPr>
              <w:t>Hotel.GetRoomInfo(long id)</w:t>
            </w:r>
          </w:p>
        </w:tc>
        <w:tc>
          <w:tcPr>
            <w:tcW w:w="6259" w:type="dxa"/>
            <w:gridSpan w:val="2"/>
          </w:tcPr>
          <w:p>
            <w:pPr>
              <w:jc w:val="center"/>
              <w:rPr>
                <w:rFonts w:hint="eastAsia"/>
              </w:rPr>
            </w:pPr>
            <w:r>
              <w:rPr>
                <w:rFonts w:hint="eastAsia"/>
              </w:rPr>
              <w:t>获取一个房间对象的信息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pPr>
            <w:r>
              <w:rPr>
                <w:rFonts w:hint="eastAsia"/>
              </w:rPr>
              <w:t>Hotel.SetHotelInfo(HotelVO vo)</w:t>
            </w:r>
          </w:p>
        </w:tc>
        <w:tc>
          <w:tcPr>
            <w:tcW w:w="6259" w:type="dxa"/>
            <w:gridSpan w:val="2"/>
          </w:tcPr>
          <w:p>
            <w:pPr>
              <w:jc w:val="center"/>
            </w:pPr>
            <w:r>
              <w:rPr>
                <w:rFonts w:hint="eastAsia"/>
              </w:rPr>
              <w:t>修改一个酒店对象的信息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pPr>
            <w:r>
              <w:rPr>
                <w:rFonts w:hint="eastAsia"/>
              </w:rPr>
              <w:t>Hotel.SetRoomInfo(long id, RoomVO vo)</w:t>
            </w:r>
          </w:p>
        </w:tc>
        <w:tc>
          <w:tcPr>
            <w:tcW w:w="6259" w:type="dxa"/>
            <w:gridSpan w:val="2"/>
          </w:tcPr>
          <w:p>
            <w:pPr>
              <w:jc w:val="center"/>
            </w:pPr>
            <w:r>
              <w:rPr>
                <w:rFonts w:hint="eastAsia"/>
              </w:rPr>
              <w:t>修改一个房间对象的信息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pPr>
            <w:r>
              <w:rPr>
                <w:rFonts w:hint="eastAsia"/>
              </w:rPr>
              <w:t>Hotel.AddHotel(HotelVO vo)</w:t>
            </w:r>
          </w:p>
        </w:tc>
        <w:tc>
          <w:tcPr>
            <w:tcW w:w="6259" w:type="dxa"/>
            <w:gridSpan w:val="2"/>
          </w:tcPr>
          <w:p>
            <w:pPr>
              <w:jc w:val="center"/>
            </w:pPr>
            <w:r>
              <w:rPr>
                <w:rFonts w:hint="eastAsia"/>
              </w:rPr>
              <w:t>创建一个酒店对象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2263" w:type="dxa"/>
          </w:tcPr>
          <w:p>
            <w:pPr>
              <w:jc w:val="center"/>
            </w:pPr>
            <w:r>
              <w:rPr>
                <w:rFonts w:hint="eastAsia"/>
              </w:rPr>
              <w:t>Hotel.AddRoom(RoomVO vo)</w:t>
            </w:r>
          </w:p>
        </w:tc>
        <w:tc>
          <w:tcPr>
            <w:tcW w:w="6259" w:type="dxa"/>
            <w:gridSpan w:val="2"/>
          </w:tcPr>
          <w:p>
            <w:pPr>
              <w:jc w:val="center"/>
            </w:pPr>
            <w:r>
              <w:rPr>
                <w:rFonts w:hint="eastAsia"/>
              </w:rPr>
              <w:t>创建一个房间对象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2263" w:type="dxa"/>
          </w:tcPr>
          <w:p>
            <w:pPr>
              <w:jc w:val="center"/>
              <w:rPr>
                <w:rFonts w:hint="eastAsia"/>
              </w:rPr>
            </w:pPr>
            <w:r>
              <w:t>DeleteHotel</w:t>
            </w:r>
            <w:r>
              <w:rPr>
                <w:rFonts w:hint="eastAsia"/>
              </w:rPr>
              <w:t>(HotelVO vo)</w:t>
            </w:r>
          </w:p>
        </w:tc>
        <w:tc>
          <w:tcPr>
            <w:tcW w:w="6259" w:type="dxa"/>
            <w:gridSpan w:val="2"/>
          </w:tcPr>
          <w:p>
            <w:pPr>
              <w:jc w:val="center"/>
              <w:rPr>
                <w:rFonts w:hint="eastAsia"/>
              </w:rPr>
            </w:pPr>
            <w:r>
              <w:rPr>
                <w:rFonts w:hint="eastAsia"/>
              </w:rPr>
              <w:t>删除一个酒店对象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2263" w:type="dxa"/>
          </w:tcPr>
          <w:p>
            <w:pPr>
              <w:jc w:val="center"/>
              <w:rPr>
                <w:rFonts w:hint="eastAsia"/>
              </w:rPr>
            </w:pPr>
            <w:r>
              <w:t>Delete</w:t>
            </w:r>
            <w:r>
              <w:rPr>
                <w:rFonts w:hint="eastAsia"/>
              </w:rPr>
              <w:t>Room(RoomVO vo)</w:t>
            </w:r>
          </w:p>
        </w:tc>
        <w:tc>
          <w:tcPr>
            <w:tcW w:w="6259" w:type="dxa"/>
            <w:gridSpan w:val="2"/>
          </w:tcPr>
          <w:p>
            <w:pPr>
              <w:jc w:val="center"/>
              <w:rPr>
                <w:rFonts w:hint="eastAsia"/>
              </w:rPr>
            </w:pPr>
            <w:r>
              <w:rPr>
                <w:rFonts w:hint="eastAsia"/>
              </w:rPr>
              <w:t>删除一个房间对象</w:t>
            </w:r>
          </w:p>
        </w:tc>
      </w:tr>
    </w:tbl>
    <w:p>
      <w:r>
        <w:rPr>
          <w:rFonts w:hint="eastAsia"/>
        </w:rPr>
        <w:t>Hotel：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1134"/>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restart"/>
          </w:tcPr>
          <w:p>
            <w:pPr>
              <w:jc w:val="center"/>
            </w:pPr>
            <w:r>
              <w:rPr>
                <w:rFonts w:hint="eastAsia"/>
              </w:rPr>
              <w:t>Hotel.GetHotelInfo</w:t>
            </w:r>
          </w:p>
        </w:tc>
        <w:tc>
          <w:tcPr>
            <w:tcW w:w="1134" w:type="dxa"/>
          </w:tcPr>
          <w:p>
            <w:pPr>
              <w:jc w:val="center"/>
            </w:pPr>
            <w:r>
              <w:rPr>
                <w:rFonts w:hint="eastAsia"/>
              </w:rPr>
              <w:t>语法</w:t>
            </w:r>
          </w:p>
        </w:tc>
        <w:tc>
          <w:tcPr>
            <w:tcW w:w="4870" w:type="dxa"/>
          </w:tcPr>
          <w:p>
            <w:pPr>
              <w:jc w:val="center"/>
            </w:pPr>
            <w:r>
              <w:rPr>
                <w:rFonts w:hint="eastAsia"/>
              </w:rPr>
              <w:t>Public HotelVO GetHotelInfo(long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Hotel.GetRoomInfo</w:t>
            </w:r>
          </w:p>
        </w:tc>
        <w:tc>
          <w:tcPr>
            <w:tcW w:w="1134" w:type="dxa"/>
          </w:tcPr>
          <w:p>
            <w:pPr>
              <w:jc w:val="center"/>
            </w:pPr>
            <w:r>
              <w:rPr>
                <w:rFonts w:hint="eastAsia"/>
              </w:rPr>
              <w:t>语法</w:t>
            </w:r>
          </w:p>
        </w:tc>
        <w:tc>
          <w:tcPr>
            <w:tcW w:w="4870" w:type="dxa"/>
          </w:tcPr>
          <w:p>
            <w:pPr>
              <w:jc w:val="center"/>
            </w:pPr>
            <w:r>
              <w:rPr>
                <w:rFonts w:hint="eastAsia"/>
              </w:rPr>
              <w:t>Public HotelVO Get</w:t>
            </w:r>
            <w:r>
              <w:t>Room</w:t>
            </w:r>
            <w:r>
              <w:rPr>
                <w:rFonts w:hint="eastAsia"/>
              </w:rPr>
              <w:t>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Hotel.SetHotelInfo</w:t>
            </w:r>
          </w:p>
        </w:tc>
        <w:tc>
          <w:tcPr>
            <w:tcW w:w="1134" w:type="dxa"/>
          </w:tcPr>
          <w:p>
            <w:pPr>
              <w:jc w:val="center"/>
            </w:pPr>
            <w:r>
              <w:rPr>
                <w:rFonts w:hint="eastAsia"/>
              </w:rPr>
              <w:t>语法</w:t>
            </w:r>
          </w:p>
        </w:tc>
        <w:tc>
          <w:tcPr>
            <w:tcW w:w="4870" w:type="dxa"/>
          </w:tcPr>
          <w:p>
            <w:pPr>
              <w:jc w:val="center"/>
            </w:pPr>
            <w:r>
              <w:rPr>
                <w:rFonts w:hint="eastAsia"/>
              </w:rPr>
              <w:t>Public ResultMessage SetHotelInfo(HotelVO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Hotel.SetRoomInfo</w:t>
            </w:r>
          </w:p>
        </w:tc>
        <w:tc>
          <w:tcPr>
            <w:tcW w:w="1134" w:type="dxa"/>
          </w:tcPr>
          <w:p>
            <w:pPr>
              <w:jc w:val="center"/>
            </w:pPr>
            <w:r>
              <w:rPr>
                <w:rFonts w:hint="eastAsia"/>
              </w:rPr>
              <w:t>语法</w:t>
            </w:r>
          </w:p>
        </w:tc>
        <w:tc>
          <w:tcPr>
            <w:tcW w:w="4870" w:type="dxa"/>
          </w:tcPr>
          <w:p>
            <w:pPr>
              <w:jc w:val="center"/>
            </w:pPr>
            <w:r>
              <w:rPr>
                <w:rFonts w:hint="eastAsia"/>
              </w:rPr>
              <w:t>Public ResultMessage SetRoomInfo(long id, 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更新房间信息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518" w:type="dxa"/>
            <w:vMerge w:val="restart"/>
          </w:tcPr>
          <w:p>
            <w:pPr>
              <w:jc w:val="center"/>
            </w:pPr>
            <w:r>
              <w:rPr>
                <w:rFonts w:hint="eastAsia"/>
              </w:rPr>
              <w:t>Hotel.AddHotel</w:t>
            </w:r>
          </w:p>
        </w:tc>
        <w:tc>
          <w:tcPr>
            <w:tcW w:w="1134" w:type="dxa"/>
          </w:tcPr>
          <w:p>
            <w:pPr>
              <w:jc w:val="center"/>
            </w:pPr>
            <w:r>
              <w:rPr>
                <w:rFonts w:hint="eastAsia"/>
              </w:rPr>
              <w:t>语法</w:t>
            </w:r>
          </w:p>
        </w:tc>
        <w:tc>
          <w:tcPr>
            <w:tcW w:w="4870" w:type="dxa"/>
          </w:tcPr>
          <w:p>
            <w:pPr>
              <w:jc w:val="center"/>
            </w:pPr>
            <w:r>
              <w:rPr>
                <w:rFonts w:hint="eastAsia"/>
              </w:rPr>
              <w:t>Public ResultMessage AddHotel(HotelVO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网站管理人员已登录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生成新的酒店信息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Hotel.AddRoom</w:t>
            </w:r>
          </w:p>
        </w:tc>
        <w:tc>
          <w:tcPr>
            <w:tcW w:w="1134" w:type="dxa"/>
          </w:tcPr>
          <w:p>
            <w:pPr>
              <w:jc w:val="center"/>
            </w:pPr>
            <w:r>
              <w:rPr>
                <w:rFonts w:hint="eastAsia"/>
              </w:rPr>
              <w:t>语法</w:t>
            </w:r>
          </w:p>
        </w:tc>
        <w:tc>
          <w:tcPr>
            <w:tcW w:w="4870" w:type="dxa"/>
          </w:tcPr>
          <w:p>
            <w:pPr>
              <w:jc w:val="center"/>
            </w:pPr>
            <w:r>
              <w:rPr>
                <w:rFonts w:hint="eastAsia"/>
              </w:rPr>
              <w:t>Public ResultMessage AddRoom(RoomVO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生成新的房间信息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Hotel.Delete</w:t>
            </w:r>
            <w:r>
              <w:t>Hotel</w:t>
            </w:r>
          </w:p>
        </w:tc>
        <w:tc>
          <w:tcPr>
            <w:tcW w:w="1134" w:type="dxa"/>
          </w:tcPr>
          <w:p>
            <w:pPr>
              <w:jc w:val="center"/>
            </w:pPr>
            <w:r>
              <w:rPr>
                <w:rFonts w:hint="eastAsia"/>
              </w:rPr>
              <w:t>语法</w:t>
            </w:r>
          </w:p>
        </w:tc>
        <w:tc>
          <w:tcPr>
            <w:tcW w:w="4870" w:type="dxa"/>
          </w:tcPr>
          <w:p>
            <w:pPr>
              <w:jc w:val="center"/>
            </w:pPr>
            <w:r>
              <w:rPr>
                <w:rFonts w:hint="eastAsia"/>
              </w:rPr>
              <w:t xml:space="preserve">Public ResultMessage </w:t>
            </w:r>
            <w:r>
              <w:t>DeleteHotel</w:t>
            </w:r>
            <w:r>
              <w:rPr>
                <w:rFonts w:hint="eastAsia"/>
              </w:rPr>
              <w:t>(HotelVO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网站管理人员已登录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t>删除酒店信息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Hotel.DeleteRoom</w:t>
            </w:r>
          </w:p>
        </w:tc>
        <w:tc>
          <w:tcPr>
            <w:tcW w:w="1134" w:type="dxa"/>
          </w:tcPr>
          <w:p>
            <w:pPr>
              <w:jc w:val="center"/>
            </w:pPr>
            <w:r>
              <w:rPr>
                <w:rFonts w:hint="eastAsia"/>
              </w:rPr>
              <w:t>语法</w:t>
            </w:r>
          </w:p>
        </w:tc>
        <w:tc>
          <w:tcPr>
            <w:tcW w:w="4870" w:type="dxa"/>
          </w:tcPr>
          <w:p>
            <w:pPr>
              <w:jc w:val="center"/>
            </w:pPr>
            <w:r>
              <w:rPr>
                <w:rFonts w:hint="eastAsia"/>
              </w:rPr>
              <w:t xml:space="preserve">Public ResultMessage </w:t>
            </w:r>
            <w:r>
              <w:t>Delete</w:t>
            </w:r>
            <w:r>
              <w:rPr>
                <w:rFonts w:hint="eastAsia"/>
              </w:rPr>
              <w:t>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rPr>
                <w:rFonts w:hint="eastAsia"/>
              </w:rPr>
            </w:pPr>
            <w:r>
              <w:rPr>
                <w:rFonts w:hint="eastAsia"/>
              </w:rPr>
              <w:t>删除房间信息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DatabaseFactory.getHotelDatabase</w:t>
            </w:r>
          </w:p>
        </w:tc>
        <w:tc>
          <w:tcPr>
            <w:tcW w:w="6004" w:type="dxa"/>
            <w:gridSpan w:val="2"/>
          </w:tcPr>
          <w:p>
            <w:pPr>
              <w:jc w:val="center"/>
            </w:pPr>
            <w:r>
              <w:rPr>
                <w:rFonts w:hint="eastAsia"/>
              </w:rPr>
              <w:t>得到Hotel数据库服务的引用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HotelDataService.insertHotel(HotelPO po)</w:t>
            </w:r>
          </w:p>
        </w:tc>
        <w:tc>
          <w:tcPr>
            <w:tcW w:w="6004" w:type="dxa"/>
            <w:gridSpan w:val="2"/>
          </w:tcPr>
          <w:p>
            <w:pPr>
              <w:jc w:val="center"/>
            </w:pPr>
            <w:r>
              <w:rPr>
                <w:rFonts w:hint="eastAsia"/>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HotelDataService.getHotelInfo(HotelID id)</w:t>
            </w:r>
          </w:p>
        </w:tc>
        <w:tc>
          <w:tcPr>
            <w:tcW w:w="6004" w:type="dxa"/>
            <w:gridSpan w:val="2"/>
          </w:tcPr>
          <w:p>
            <w:pPr>
              <w:jc w:val="center"/>
            </w:pPr>
            <w:r>
              <w:rPr>
                <w:rFonts w:hint="eastAsia"/>
              </w:rPr>
              <w:t>得到Hotel信息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HotelDataService.setHotelInfo(HotelPO po)</w:t>
            </w:r>
          </w:p>
        </w:tc>
        <w:tc>
          <w:tcPr>
            <w:tcW w:w="6004" w:type="dxa"/>
            <w:gridSpan w:val="2"/>
          </w:tcPr>
          <w:p>
            <w:pPr>
              <w:jc w:val="center"/>
            </w:pPr>
            <w:r>
              <w:rPr>
                <w:rFonts w:hint="eastAsia"/>
              </w:rPr>
              <w:t>更改Hotel信息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pPr>
            <w:r>
              <w:rPr>
                <w:rFonts w:hint="eastAsia"/>
              </w:rPr>
              <w:t>HotelDataService.insertRoom(RoomPO po)</w:t>
            </w:r>
          </w:p>
        </w:tc>
        <w:tc>
          <w:tcPr>
            <w:tcW w:w="6004" w:type="dxa"/>
            <w:gridSpan w:val="2"/>
          </w:tcPr>
          <w:p>
            <w:pPr>
              <w:jc w:val="center"/>
            </w:pPr>
            <w:r>
              <w:rPr>
                <w:rFonts w:hint="eastAsia"/>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pPr>
            <w:r>
              <w:rPr>
                <w:rFonts w:hint="eastAsia"/>
              </w:rPr>
              <w:t>HotelDataService.getRoomInfo(HotelID id)</w:t>
            </w:r>
          </w:p>
        </w:tc>
        <w:tc>
          <w:tcPr>
            <w:tcW w:w="6004" w:type="dxa"/>
            <w:gridSpan w:val="2"/>
          </w:tcPr>
          <w:p>
            <w:pPr>
              <w:jc w:val="center"/>
            </w:pPr>
            <w:r>
              <w:rPr>
                <w:rFonts w:hint="eastAsia"/>
              </w:rPr>
              <w:t>得到Room信息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pPr>
            <w:r>
              <w:rPr>
                <w:rFonts w:hint="eastAsia"/>
              </w:rPr>
              <w:t>HotelDataService.setRoomInfo(RoomPO po)</w:t>
            </w:r>
          </w:p>
        </w:tc>
        <w:tc>
          <w:tcPr>
            <w:tcW w:w="6004" w:type="dxa"/>
            <w:gridSpan w:val="2"/>
          </w:tcPr>
          <w:p>
            <w:pPr>
              <w:jc w:val="center"/>
            </w:pPr>
            <w:r>
              <w:rPr>
                <w:rFonts w:hint="eastAsia"/>
              </w:rPr>
              <w:t>更改Room信息</w:t>
            </w:r>
          </w:p>
        </w:tc>
      </w:tr>
    </w:tbl>
    <w:p>
      <w:pPr>
        <w:jc w:val="center"/>
      </w:pPr>
    </w:p>
    <w:p>
      <w:r>
        <w:rPr>
          <w:rFonts w:hint="eastAsia"/>
        </w:rPr>
        <w:t>（4）</w:t>
      </w:r>
      <w:r>
        <w:t>业务逻辑层的动态模型</w:t>
      </w:r>
    </w:p>
    <w:p>
      <w:r>
        <w:rPr>
          <w:rFonts w:hint="eastAsia"/>
        </w:rPr>
        <w:t>下图显示当酒店工作人员请求查看酒店信息时，Hotelbl模块各个类之间的协作时序图：</w:t>
      </w:r>
    </w:p>
    <w:p>
      <w:r>
        <w:drawing>
          <wp:inline distT="0" distB="0" distL="114300" distR="114300">
            <wp:extent cx="5270500" cy="2312035"/>
            <wp:effectExtent l="0" t="0" r="6350" b="12065"/>
            <wp:docPr id="16" name="图片 7" descr="获取酒店信息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获取酒店信息时序图"/>
                    <pic:cNvPicPr>
                      <a:picLocks noChangeAspect="1"/>
                    </pic:cNvPicPr>
                  </pic:nvPicPr>
                  <pic:blipFill>
                    <a:blip r:embed="rId19"/>
                    <a:stretch>
                      <a:fillRect/>
                    </a:stretch>
                  </pic:blipFill>
                  <pic:spPr>
                    <a:xfrm>
                      <a:off x="0" y="0"/>
                      <a:ext cx="5270500" cy="2312035"/>
                    </a:xfrm>
                    <a:prstGeom prst="rect">
                      <a:avLst/>
                    </a:prstGeom>
                    <a:noFill/>
                    <a:ln w="9525">
                      <a:noFill/>
                    </a:ln>
                  </pic:spPr>
                </pic:pic>
              </a:graphicData>
            </a:graphic>
          </wp:inline>
        </w:drawing>
      </w:r>
    </w:p>
    <w:p>
      <w:r>
        <w:rPr>
          <w:rFonts w:hint="eastAsia"/>
        </w:rPr>
        <w:t>下图显示当酒店工作人员请求修改酒店信息时，Hotelbl模块各个类之间的协作时序图：</w:t>
      </w:r>
    </w:p>
    <w:p>
      <w:r>
        <w:drawing>
          <wp:inline distT="0" distB="0" distL="114300" distR="114300">
            <wp:extent cx="5270500" cy="2087880"/>
            <wp:effectExtent l="0" t="0" r="6350" b="7620"/>
            <wp:docPr id="17" name="图片 8" descr="修改酒店信息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修改酒店信息时序图"/>
                    <pic:cNvPicPr>
                      <a:picLocks noChangeAspect="1"/>
                    </pic:cNvPicPr>
                  </pic:nvPicPr>
                  <pic:blipFill>
                    <a:blip r:embed="rId20"/>
                    <a:stretch>
                      <a:fillRect/>
                    </a:stretch>
                  </pic:blipFill>
                  <pic:spPr>
                    <a:xfrm>
                      <a:off x="0" y="0"/>
                      <a:ext cx="5270500" cy="2087880"/>
                    </a:xfrm>
                    <a:prstGeom prst="rect">
                      <a:avLst/>
                    </a:prstGeom>
                    <a:noFill/>
                    <a:ln w="9525">
                      <a:noFill/>
                    </a:ln>
                  </pic:spPr>
                </pic:pic>
              </a:graphicData>
            </a:graphic>
          </wp:inline>
        </w:drawing>
      </w:r>
    </w:p>
    <w:p/>
    <w:p>
      <w:r>
        <w:rPr>
          <w:rFonts w:hint="eastAsia"/>
        </w:rPr>
        <w:t>下图描述了</w:t>
      </w:r>
      <w:r>
        <w:t>Hotel</w:t>
      </w:r>
      <w:r>
        <w:rPr>
          <w:rFonts w:hint="eastAsia"/>
        </w:rPr>
        <w:t>对象的状态图，描述了对象的生存期间的状态序列，引起转移的时间，以及相伴随的操作。随着Getinfo或SetInfo方法被UI调用，</w:t>
      </w:r>
      <w:r>
        <w:t>Hotel处理请求并结束</w:t>
      </w:r>
      <w:r>
        <w:rPr>
          <w:rFonts w:hint="eastAsia"/>
        </w:rPr>
        <w:t>。</w:t>
      </w:r>
      <w:r>
        <w:t xml:space="preserve"> </w:t>
      </w:r>
    </w:p>
    <w:p>
      <w:pPr>
        <w:tabs>
          <w:tab w:val="left" w:pos="5040"/>
        </w:tabs>
      </w:pPr>
      <w:r>
        <w:tab/>
      </w:r>
      <w:r>
        <w:rPr>
          <w:rFonts w:hint="eastAsia"/>
        </w:rPr>
        <w:drawing>
          <wp:inline distT="0" distB="0" distL="0" distR="0">
            <wp:extent cx="3536950" cy="1819910"/>
            <wp:effectExtent l="0" t="0" r="6350" b="8890"/>
            <wp:docPr id="15" name="图片 15" descr="C:\Users\T440\AppData\Local\Microsoft\Windows\INetCache\Content.Word\hotel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T440\AppData\Local\Microsoft\Windows\INetCache\Content.Word\hotel状态图.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536950" cy="1819910"/>
                    </a:xfrm>
                    <a:prstGeom prst="rect">
                      <a:avLst/>
                    </a:prstGeom>
                    <a:noFill/>
                    <a:ln>
                      <a:noFill/>
                    </a:ln>
                  </pic:spPr>
                </pic:pic>
              </a:graphicData>
            </a:graphic>
          </wp:inline>
        </w:drawing>
      </w:r>
    </w:p>
    <w:p>
      <w:pPr>
        <w:tabs>
          <w:tab w:val="left" w:pos="5040"/>
        </w:tabs>
      </w:pPr>
    </w:p>
    <w:p>
      <w:r>
        <w:rPr>
          <w:rFonts w:hint="eastAsia"/>
        </w:rPr>
        <w:t>（5）</w:t>
      </w:r>
      <w:r>
        <w:t>业务逻辑层的设计原理</w:t>
      </w:r>
    </w:p>
    <w:p>
      <w:r>
        <w:rPr>
          <w:rFonts w:hint="eastAsia"/>
        </w:rPr>
        <w:t>采用</w:t>
      </w:r>
      <w:r>
        <w:rPr>
          <w:rFonts w:hint="eastAsia"/>
          <w:lang w:eastAsia="zh-CN"/>
        </w:rPr>
        <w:t>控制器</w:t>
      </w:r>
      <w:r>
        <w:rPr>
          <w:rFonts w:hint="eastAsia"/>
        </w:rPr>
        <w:t>模式风格，由controller统一调度，将任务委托给Hotel，Hotel处理后结束。</w:t>
      </w:r>
    </w:p>
    <w:p/>
    <w:p>
      <w:pPr>
        <w:pStyle w:val="4"/>
      </w:pPr>
      <w:bookmarkStart w:id="12" w:name="_Toc2887"/>
      <w:r>
        <w:rPr>
          <w:rFonts w:hint="eastAsia"/>
          <w:lang w:val="en-US" w:eastAsia="zh-CN"/>
        </w:rPr>
        <w:t xml:space="preserve">4.1.5 </w:t>
      </w:r>
      <w:r>
        <w:rPr>
          <w:rFonts w:hint="eastAsia"/>
        </w:rPr>
        <w:t>Memberbl模块</w:t>
      </w:r>
      <w:bookmarkEnd w:id="12"/>
    </w:p>
    <w:p>
      <w:pPr>
        <w:numPr>
          <w:ilvl w:val="0"/>
          <w:numId w:val="0"/>
        </w:numPr>
      </w:pPr>
      <w:r>
        <w:rPr>
          <w:rFonts w:hint="eastAsia"/>
          <w:lang w:val="en-US" w:eastAsia="zh-CN"/>
        </w:rPr>
        <w:t>(1)</w:t>
      </w:r>
      <w:r>
        <w:rPr>
          <w:rFonts w:hint="eastAsia"/>
        </w:rPr>
        <w:t>模块概述</w:t>
      </w:r>
    </w:p>
    <w:p>
      <w:pPr>
        <w:ind w:firstLine="420"/>
      </w:pPr>
      <w:r>
        <w:t>member</w:t>
      </w:r>
      <w:r>
        <w:rPr>
          <w:rFonts w:hint="eastAsia"/>
        </w:rPr>
        <w:t>bl模块承担的需求参见需求规格说明文档中注册会员相关内容及相关非功能需求</w:t>
      </w:r>
    </w:p>
    <w:p>
      <w:pPr>
        <w:ind w:firstLine="420"/>
      </w:pPr>
      <w:r>
        <w:t>member</w:t>
      </w:r>
      <w:r>
        <w:rPr>
          <w:rFonts w:hint="eastAsia"/>
        </w:rPr>
        <w:t>bl模块承担的职责和接口见体系设计文档中的memberbl相关的职责和接口</w:t>
      </w:r>
    </w:p>
    <w:p>
      <w:pPr>
        <w:numPr>
          <w:ilvl w:val="0"/>
          <w:numId w:val="0"/>
        </w:numPr>
        <w:tabs>
          <w:tab w:val="left" w:pos="212"/>
        </w:tabs>
      </w:pPr>
      <w:r>
        <w:rPr>
          <w:rFonts w:hint="eastAsia"/>
          <w:lang w:val="en-US" w:eastAsia="zh-CN"/>
        </w:rPr>
        <w:t>(2)</w:t>
      </w:r>
      <w:r>
        <w:rPr>
          <w:rFonts w:hint="eastAsia"/>
        </w:rPr>
        <w:t>整体结构</w:t>
      </w:r>
    </w:p>
    <w:p>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其中，使用membercontroller将模块里的业务逻辑和逻辑操作相分开，将注册删除及获取会员信息委托给mem</w:t>
      </w:r>
      <w:r>
        <w:t>ber.</w:t>
      </w:r>
    </w:p>
    <w:p/>
    <w:p>
      <w:r>
        <w:rPr>
          <w:rFonts w:hint="eastAsia"/>
        </w:rPr>
        <w:t>memberbl 模块的设计如下图所示</w:t>
      </w:r>
    </w:p>
    <w:p>
      <w:r>
        <w:rPr>
          <w:rFonts w:hint="eastAsia"/>
        </w:rPr>
        <w:drawing>
          <wp:inline distT="0" distB="0" distL="114300" distR="114300">
            <wp:extent cx="4724400" cy="3206750"/>
            <wp:effectExtent l="0" t="0" r="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725515" cy="3207507"/>
                    </a:xfrm>
                    <a:prstGeom prst="rect">
                      <a:avLst/>
                    </a:prstGeom>
                  </pic:spPr>
                </pic:pic>
              </a:graphicData>
            </a:graphic>
          </wp:inline>
        </w:drawing>
      </w:r>
    </w:p>
    <w:p>
      <w:r>
        <w:rPr>
          <w:rFonts w:hint="eastAsia"/>
        </w:rPr>
        <w:t>memberbl模块各个类的职责由下表所示</w:t>
      </w:r>
    </w:p>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pPr>
            <w:r>
              <w:rPr>
                <w:rFonts w:hint="eastAsia"/>
              </w:rPr>
              <w:t>类</w:t>
            </w:r>
          </w:p>
        </w:tc>
        <w:tc>
          <w:tcPr>
            <w:tcW w:w="6906" w:type="dxa"/>
            <w:vAlign w:val="center"/>
          </w:tcPr>
          <w:p>
            <w:pPr>
              <w:jc w:val="cente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r>
              <w:t>Member</w:t>
            </w:r>
            <w:r>
              <w:rPr>
                <w:rFonts w:hint="eastAsia"/>
              </w:rPr>
              <w:t>Controller</w:t>
            </w:r>
          </w:p>
        </w:tc>
        <w:tc>
          <w:tcPr>
            <w:tcW w:w="6906" w:type="dxa"/>
          </w:tcPr>
          <w:p>
            <w:r>
              <w:rPr>
                <w:rFonts w:hint="eastAsia"/>
              </w:rPr>
              <w:t>负责实现有关会员权利的服务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r>
              <w:rPr>
                <w:rFonts w:hint="eastAsia"/>
              </w:rPr>
              <w:t>Member</w:t>
            </w:r>
          </w:p>
        </w:tc>
        <w:tc>
          <w:tcPr>
            <w:tcW w:w="6906" w:type="dxa"/>
          </w:tcPr>
          <w:p>
            <w:r>
              <w:rPr>
                <w:rFonts w:hint="eastAsia"/>
              </w:rPr>
              <w:t>会员的领域模型对象，拥有一个会员的各种属性（包括信用值、ID、联系方式、企业名称、生日、会员标记）以及注册VIP、获得会员信息、更改会员信息的方法，可以帮助完成会员界面所需要的服务</w:t>
            </w:r>
          </w:p>
        </w:tc>
      </w:tr>
    </w:tbl>
    <w:p/>
    <w:p>
      <w:pPr>
        <w:numPr>
          <w:ilvl w:val="0"/>
          <w:numId w:val="0"/>
        </w:numPr>
      </w:pPr>
      <w:r>
        <w:rPr>
          <w:rFonts w:hint="eastAsia"/>
          <w:lang w:val="en-US" w:eastAsia="zh-CN"/>
        </w:rPr>
        <w:t>(3)</w:t>
      </w:r>
      <w:r>
        <w:rPr>
          <w:rFonts w:hint="eastAsia"/>
        </w:rPr>
        <w:t>模块内部类的接口规范</w:t>
      </w:r>
    </w:p>
    <w:p>
      <w:r>
        <w:rPr>
          <w:rFonts w:hint="eastAsia"/>
        </w:rPr>
        <w:t>MemberController、Member的接口规范如下表所示</w:t>
      </w:r>
    </w:p>
    <w:p>
      <w:r>
        <w:rPr>
          <w:rFonts w:hint="eastAsia"/>
        </w:rPr>
        <w:t>MemberController:</w:t>
      </w:r>
    </w:p>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w:t>
            </w:r>
            <w:r>
              <w:rPr>
                <w:rFonts w:hint="eastAsia"/>
              </w:rPr>
              <w:t>em</w:t>
            </w:r>
            <w:r>
              <w:t>berController.register</w:t>
            </w:r>
          </w:p>
        </w:tc>
        <w:tc>
          <w:tcPr>
            <w:tcW w:w="1734" w:type="dxa"/>
          </w:tcPr>
          <w:p>
            <w:r>
              <w:rPr>
                <w:rFonts w:hint="eastAsia"/>
              </w:rPr>
              <w:t>语法</w:t>
            </w:r>
          </w:p>
        </w:tc>
        <w:tc>
          <w:tcPr>
            <w:tcW w:w="4566" w:type="dxa"/>
          </w:tcPr>
          <w:p>
            <w:r>
              <w:rPr>
                <w:rFonts w:hint="eastAsia"/>
              </w:rPr>
              <w:t xml:space="preserve">Public </w:t>
            </w:r>
            <w:r>
              <w:rPr>
                <w:rFonts w:hint="eastAsia" w:ascii="Consolas" w:hAnsi="Consolas" w:eastAsia="Consolas"/>
                <w:color w:val="000000"/>
                <w:sz w:val="20"/>
                <w:highlight w:val="white"/>
              </w:rPr>
              <w:t>R</w:t>
            </w:r>
            <w:r>
              <w:rPr>
                <w:rFonts w:hint="eastAsia" w:asciiTheme="minorEastAsia" w:hAnsiTheme="minorEastAsia"/>
                <w:color w:val="000000"/>
                <w:sz w:val="20"/>
                <w:highlight w:val="white"/>
              </w:rPr>
              <w:t>es</w:t>
            </w:r>
            <w:r>
              <w:rPr>
                <w:rFonts w:asciiTheme="minorEastAsia" w:hAnsiTheme="minorEastAsia"/>
                <w:color w:val="000000"/>
                <w:sz w:val="20"/>
                <w:highlight w:val="white"/>
              </w:rPr>
              <w:t>ultMessage</w:t>
            </w:r>
            <w:r>
              <w:rPr>
                <w:rFonts w:hint="eastAsia" w:ascii="Consolas" w:hAnsi="Consolas"/>
                <w:color w:val="000000"/>
                <w:sz w:val="20"/>
                <w:highlight w:val="white"/>
              </w:rPr>
              <w:t xml:space="preserve"> </w:t>
            </w:r>
            <w:r>
              <w:rPr>
                <w:rFonts w:hint="eastAsia"/>
              </w:rPr>
              <w:t>register(V</w:t>
            </w:r>
            <w:r>
              <w:t>IPVO vo</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调用member领域对象的register方法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rPr>
                <w:vertAlign w:val="subscript"/>
              </w:rPr>
            </w:pPr>
            <w:r>
              <w:rPr>
                <w:rFonts w:hint="eastAsia"/>
              </w:rPr>
              <w:t>MemberController.getinfo</w:t>
            </w:r>
          </w:p>
        </w:tc>
        <w:tc>
          <w:tcPr>
            <w:tcW w:w="1734" w:type="dxa"/>
          </w:tcPr>
          <w:p>
            <w:r>
              <w:rPr>
                <w:rFonts w:hint="eastAsia"/>
              </w:rPr>
              <w:t>语法</w:t>
            </w:r>
          </w:p>
        </w:tc>
        <w:tc>
          <w:tcPr>
            <w:tcW w:w="4566" w:type="dxa"/>
          </w:tcPr>
          <w:p>
            <w:r>
              <w:rPr>
                <w:rFonts w:hint="eastAsia"/>
              </w:rPr>
              <w:t xml:space="preserve">Public MemberPO getInfo(long </w:t>
            </w:r>
            <w:r>
              <w:t>User</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MemberC</w:t>
            </w:r>
            <w:r>
              <w:rPr>
                <w:rFonts w:hint="eastAsia"/>
              </w:rPr>
              <w:t>on</w:t>
            </w:r>
            <w:r>
              <w:t>troller.</w:t>
            </w:r>
            <w:r>
              <w:rPr>
                <w:rFonts w:hint="eastAsia"/>
              </w:rPr>
              <w:t>cancel</w:t>
            </w:r>
          </w:p>
        </w:tc>
        <w:tc>
          <w:tcPr>
            <w:tcW w:w="1734" w:type="dxa"/>
          </w:tcPr>
          <w:p>
            <w:r>
              <w:rPr>
                <w:rFonts w:hint="eastAsia"/>
              </w:rPr>
              <w:t>语法</w:t>
            </w:r>
          </w:p>
        </w:tc>
        <w:tc>
          <w:tcPr>
            <w:tcW w:w="4566" w:type="dxa"/>
          </w:tcPr>
          <w:p>
            <w:r>
              <w:rPr>
                <w:rFonts w:hint="eastAsia"/>
              </w:rPr>
              <w:t>Public Re</w:t>
            </w:r>
            <w:r>
              <w:t>sultMessage</w:t>
            </w:r>
            <w:r>
              <w:rPr>
                <w:rFonts w:hint="eastAsia"/>
              </w:rPr>
              <w:t xml:space="preserve">  cancel(</w:t>
            </w:r>
            <w:r>
              <w:t>long Userid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调用member领域对象的cancel方法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r>
              <w:rPr>
                <w:rFonts w:hint="eastAsia"/>
              </w:rPr>
              <w:t>M</w:t>
            </w:r>
            <w:r>
              <w:t>emberController.changeinfo</w:t>
            </w:r>
          </w:p>
          <w:p>
            <w:pPr>
              <w:jc w:val="center"/>
            </w:pPr>
          </w:p>
        </w:tc>
        <w:tc>
          <w:tcPr>
            <w:tcW w:w="1734" w:type="dxa"/>
          </w:tcPr>
          <w:p>
            <w:pPr>
              <w:jc w:val="center"/>
            </w:pPr>
            <w:r>
              <w:rPr>
                <w:rFonts w:hint="eastAsia"/>
              </w:rPr>
              <w:t>语法</w:t>
            </w:r>
          </w:p>
        </w:tc>
        <w:tc>
          <w:tcPr>
            <w:tcW w:w="4566" w:type="dxa"/>
          </w:tcPr>
          <w:p>
            <w:pPr>
              <w:jc w:val="center"/>
            </w:pPr>
            <w:r>
              <w:rPr>
                <w:rFonts w:hint="eastAsia"/>
              </w:rPr>
              <w:t>Public Resu</w:t>
            </w:r>
            <w:r>
              <w:t>ltMessage changeInfo(MemberVO)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已创建一个member领域对象，并且输入符合规则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后置对象</w:t>
            </w:r>
          </w:p>
        </w:tc>
        <w:tc>
          <w:tcPr>
            <w:tcW w:w="4566" w:type="dxa"/>
          </w:tcPr>
          <w:p>
            <w:pPr>
              <w:jc w:val="center"/>
            </w:pPr>
            <w:r>
              <w:rPr>
                <w:rFonts w:hint="eastAsia"/>
              </w:rPr>
              <w:t>调用mem</w:t>
            </w:r>
            <w:r>
              <w:t>ber</w:t>
            </w:r>
            <w:r>
              <w:rPr>
                <w:rFonts w:hint="eastAsia"/>
              </w:rPr>
              <w:t>领域对象的changeInfo方法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p>
          <w:p>
            <w:pPr>
              <w:jc w:val="center"/>
            </w:pPr>
            <w:r>
              <w:rPr>
                <w:rFonts w:hint="eastAsia"/>
              </w:rPr>
              <w:t>M</w:t>
            </w:r>
            <w:r>
              <w:t>emberController.manageInfo</w:t>
            </w:r>
          </w:p>
          <w:p>
            <w:pPr>
              <w:jc w:val="center"/>
            </w:pPr>
          </w:p>
        </w:tc>
        <w:tc>
          <w:tcPr>
            <w:tcW w:w="1734" w:type="dxa"/>
          </w:tcPr>
          <w:p>
            <w:pPr>
              <w:jc w:val="center"/>
            </w:pPr>
            <w:r>
              <w:rPr>
                <w:rFonts w:hint="eastAsia"/>
              </w:rPr>
              <w:t>语法</w:t>
            </w:r>
          </w:p>
        </w:tc>
        <w:tc>
          <w:tcPr>
            <w:tcW w:w="4566" w:type="dxa"/>
          </w:tcPr>
          <w:p>
            <w:pPr>
              <w:jc w:val="center"/>
            </w:pPr>
            <w:r>
              <w:rPr>
                <w:rFonts w:hint="eastAsia"/>
              </w:rPr>
              <w:t>Public</w:t>
            </w:r>
            <w:r>
              <w:t xml:space="preserve"> memberlist manageInfo()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调用member领域对象的manageInfo方法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2222" w:type="dxa"/>
            <w:vMerge w:val="restart"/>
          </w:tcPr>
          <w:p>
            <w:pPr>
              <w:jc w:val="center"/>
            </w:pPr>
            <w:r>
              <w:rPr>
                <w:rFonts w:hint="eastAsia"/>
              </w:rPr>
              <w:t>MemberController.delete</w:t>
            </w:r>
          </w:p>
        </w:tc>
        <w:tc>
          <w:tcPr>
            <w:tcW w:w="1734" w:type="dxa"/>
          </w:tcPr>
          <w:p>
            <w:pPr>
              <w:jc w:val="center"/>
            </w:pPr>
            <w:r>
              <w:rPr>
                <w:rFonts w:hint="eastAsia"/>
              </w:rPr>
              <w:t>语法</w:t>
            </w:r>
          </w:p>
        </w:tc>
        <w:tc>
          <w:tcPr>
            <w:tcW w:w="4566" w:type="dxa"/>
          </w:tcPr>
          <w:p>
            <w:pPr>
              <w:jc w:val="center"/>
            </w:pPr>
            <w:r>
              <w:rPr>
                <w:rFonts w:hint="eastAsia"/>
              </w:rPr>
              <w:t>Public</w:t>
            </w:r>
            <w:r>
              <w:t xml:space="preserve"> ResultMessage delete(long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调用member领域对象的delete方法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pPr>
            <w:r>
              <w:rPr>
                <w:rFonts w:hint="eastAsia"/>
              </w:rPr>
              <w:t>服务名</w:t>
            </w:r>
          </w:p>
        </w:tc>
        <w:tc>
          <w:tcPr>
            <w:tcW w:w="6300" w:type="dxa"/>
            <w:gridSpan w:val="2"/>
            <w:vAlign w:val="center"/>
          </w:tcPr>
          <w:p>
            <w:pPr>
              <w:jc w:val="center"/>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w:t>
            </w:r>
            <w:r>
              <w:t>ber.register(String phonenumber,String companyname,Time time)</w:t>
            </w:r>
          </w:p>
        </w:tc>
        <w:tc>
          <w:tcPr>
            <w:tcW w:w="6300" w:type="dxa"/>
            <w:gridSpan w:val="2"/>
          </w:tcPr>
          <w:p>
            <w:r>
              <w:rPr>
                <w:rFonts w:hint="eastAsia"/>
              </w:rPr>
              <w:t>创建一个会员VIP对象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.getinfo(long Userid)</w:t>
            </w:r>
          </w:p>
        </w:tc>
        <w:tc>
          <w:tcPr>
            <w:tcW w:w="6300" w:type="dxa"/>
            <w:gridSpan w:val="2"/>
          </w:tcPr>
          <w:p>
            <w:r>
              <w:rPr>
                <w:rFonts w:hint="eastAsia"/>
              </w:rPr>
              <w:t>返回一个会员的详细信息（包括会员ID、联系方式、用户名、企业名称、生日、信用值）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w:t>
            </w:r>
            <w:r>
              <w:t>ber.cancel(long Userid)</w:t>
            </w:r>
          </w:p>
        </w:tc>
        <w:tc>
          <w:tcPr>
            <w:tcW w:w="6300" w:type="dxa"/>
            <w:gridSpan w:val="2"/>
          </w:tcPr>
          <w:p>
            <w:r>
              <w:rPr>
                <w:rFonts w:hint="eastAsia"/>
              </w:rPr>
              <w:t>删除一个会员对象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.changeInfo(MmeberVO)</w:t>
            </w:r>
          </w:p>
        </w:tc>
        <w:tc>
          <w:tcPr>
            <w:tcW w:w="6300" w:type="dxa"/>
            <w:gridSpan w:val="2"/>
          </w:tcPr>
          <w:p>
            <w:r>
              <w:rPr>
                <w:rFonts w:hint="eastAsia"/>
              </w:rPr>
              <w:t>更改会员的基本信息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.manageInfo()</w:t>
            </w:r>
          </w:p>
        </w:tc>
        <w:tc>
          <w:tcPr>
            <w:tcW w:w="6300" w:type="dxa"/>
            <w:gridSpan w:val="2"/>
          </w:tcPr>
          <w:p>
            <w:r>
              <w:rPr>
                <w:rFonts w:hint="eastAsia"/>
              </w:rPr>
              <w:t>返回所有用户信息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Member.delete(long userid)</w:t>
            </w:r>
          </w:p>
        </w:tc>
        <w:tc>
          <w:tcPr>
            <w:tcW w:w="6300" w:type="dxa"/>
            <w:gridSpan w:val="2"/>
          </w:tcPr>
          <w:p>
            <w:r>
              <w:rPr>
                <w:rFonts w:hint="eastAsia"/>
              </w:rPr>
              <w:t>在用户管理时删除一个用户信息</w:t>
            </w:r>
          </w:p>
        </w:tc>
      </w:tr>
    </w:tbl>
    <w:p/>
    <w:p/>
    <w:p/>
    <w:p>
      <w:r>
        <w:rPr>
          <w:rFonts w:hint="eastAsia"/>
        </w:rPr>
        <w:t>Member: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w:t>
            </w:r>
            <w:r>
              <w:rPr>
                <w:rFonts w:hint="eastAsia"/>
              </w:rPr>
              <w:t>em</w:t>
            </w:r>
            <w:r>
              <w:t>ber.register</w:t>
            </w:r>
          </w:p>
        </w:tc>
        <w:tc>
          <w:tcPr>
            <w:tcW w:w="1734" w:type="dxa"/>
          </w:tcPr>
          <w:p>
            <w:r>
              <w:rPr>
                <w:rFonts w:hint="eastAsia"/>
              </w:rPr>
              <w:t>语法</w:t>
            </w:r>
          </w:p>
        </w:tc>
        <w:tc>
          <w:tcPr>
            <w:tcW w:w="4566" w:type="dxa"/>
          </w:tcPr>
          <w:p>
            <w:r>
              <w:rPr>
                <w:rFonts w:hint="eastAsia"/>
              </w:rPr>
              <w:t xml:space="preserve">Public </w:t>
            </w:r>
            <w:r>
              <w:rPr>
                <w:rFonts w:hint="eastAsia" w:ascii="Consolas" w:hAnsi="Consolas" w:eastAsia="Consolas"/>
                <w:color w:val="000000"/>
                <w:sz w:val="20"/>
                <w:highlight w:val="white"/>
              </w:rPr>
              <w:t>ResultMessage</w:t>
            </w:r>
            <w:r>
              <w:rPr>
                <w:rFonts w:hint="eastAsia" w:ascii="Consolas" w:hAnsi="Consolas"/>
                <w:color w:val="000000"/>
                <w:sz w:val="20"/>
                <w:highlight w:val="white"/>
              </w:rPr>
              <w:t xml:space="preserve"> </w:t>
            </w:r>
            <w:r>
              <w:rPr>
                <w:rFonts w:hint="eastAsia"/>
              </w:rPr>
              <w:t>register(String phonenumber,String companyname,Time birthday);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启动一个会员注册回合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在一个会员注册回合中，增加一个会员信息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rPr>
                <w:vertAlign w:val="subscript"/>
              </w:rPr>
            </w:pPr>
            <w:r>
              <w:rPr>
                <w:rFonts w:hint="eastAsia"/>
              </w:rPr>
              <w:t>Member.getinfo</w:t>
            </w:r>
          </w:p>
        </w:tc>
        <w:tc>
          <w:tcPr>
            <w:tcW w:w="1734" w:type="dxa"/>
          </w:tcPr>
          <w:p>
            <w:r>
              <w:rPr>
                <w:rFonts w:hint="eastAsia"/>
              </w:rPr>
              <w:t>语法</w:t>
            </w:r>
          </w:p>
        </w:tc>
        <w:tc>
          <w:tcPr>
            <w:tcW w:w="4566" w:type="dxa"/>
          </w:tcPr>
          <w:p>
            <w:r>
              <w:rPr>
                <w:rFonts w:hint="eastAsia"/>
              </w:rPr>
              <w:t xml:space="preserve">Public Memberinfo getInfo(long </w:t>
            </w:r>
            <w:r>
              <w:t>User</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已经完成会员注册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返回根据Id相匹配的会员信息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Member.</w:t>
            </w:r>
            <w:r>
              <w:rPr>
                <w:rFonts w:hint="eastAsia"/>
              </w:rPr>
              <w:t>cancel</w:t>
            </w:r>
          </w:p>
        </w:tc>
        <w:tc>
          <w:tcPr>
            <w:tcW w:w="1734" w:type="dxa"/>
          </w:tcPr>
          <w:p>
            <w:r>
              <w:rPr>
                <w:rFonts w:hint="eastAsia"/>
              </w:rPr>
              <w:t>语法</w:t>
            </w:r>
          </w:p>
        </w:tc>
        <w:tc>
          <w:tcPr>
            <w:tcW w:w="4566" w:type="dxa"/>
          </w:tcPr>
          <w:p>
            <w:r>
              <w:rPr>
                <w:rFonts w:hint="eastAsia"/>
              </w:rPr>
              <w:t>Public ResultMessage   cancel(</w:t>
            </w:r>
            <w:r>
              <w:t>long Userid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已经完成会员注册且当前信用值不足标准信用值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删除与id相匹配的会员信息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p>
          <w:p>
            <w:pPr>
              <w:jc w:val="center"/>
            </w:pPr>
          </w:p>
          <w:p>
            <w:pPr>
              <w:jc w:val="center"/>
            </w:pPr>
            <w:r>
              <w:rPr>
                <w:rFonts w:hint="eastAsia"/>
              </w:rPr>
              <w:t>Mem</w:t>
            </w:r>
            <w:r>
              <w:t>ber.changeInfo</w:t>
            </w:r>
          </w:p>
        </w:tc>
        <w:tc>
          <w:tcPr>
            <w:tcW w:w="1734" w:type="dxa"/>
          </w:tcPr>
          <w:p>
            <w:pPr>
              <w:jc w:val="center"/>
            </w:pPr>
            <w:r>
              <w:rPr>
                <w:rFonts w:hint="eastAsia"/>
              </w:rPr>
              <w:t>语法</w:t>
            </w:r>
          </w:p>
        </w:tc>
        <w:tc>
          <w:tcPr>
            <w:tcW w:w="4566" w:type="dxa"/>
          </w:tcPr>
          <w:p>
            <w:pPr>
              <w:jc w:val="center"/>
            </w:pPr>
            <w:r>
              <w:t>P</w:t>
            </w:r>
            <w:r>
              <w:rPr>
                <w:rFonts w:hint="eastAsia"/>
              </w:rPr>
              <w:t xml:space="preserve">ublic </w:t>
            </w:r>
            <w:r>
              <w:t>ResultMessage changeInfo(MemberVO)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启动一个会员修改信息回合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修改会员的信息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p>
          <w:p>
            <w:pPr>
              <w:jc w:val="center"/>
            </w:pPr>
          </w:p>
          <w:p>
            <w:pPr>
              <w:jc w:val="center"/>
            </w:pPr>
            <w:r>
              <w:rPr>
                <w:rFonts w:hint="eastAsia"/>
              </w:rPr>
              <w:t>Mem</w:t>
            </w:r>
            <w:r>
              <w:t>ber.manageInfo</w:t>
            </w:r>
          </w:p>
        </w:tc>
        <w:tc>
          <w:tcPr>
            <w:tcW w:w="1734" w:type="dxa"/>
          </w:tcPr>
          <w:p>
            <w:pPr>
              <w:jc w:val="center"/>
            </w:pPr>
            <w:r>
              <w:rPr>
                <w:rFonts w:hint="eastAsia"/>
              </w:rPr>
              <w:t>语法</w:t>
            </w:r>
          </w:p>
        </w:tc>
        <w:tc>
          <w:tcPr>
            <w:tcW w:w="4566" w:type="dxa"/>
          </w:tcPr>
          <w:p>
            <w:pPr>
              <w:jc w:val="center"/>
            </w:pPr>
            <w:r>
              <w:rPr>
                <w:rFonts w:hint="eastAsia"/>
              </w:rPr>
              <w:t>Public Memberlist manageInfo()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启动一个用户管理回合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查看数据库中的会员信息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2222" w:type="dxa"/>
            <w:vMerge w:val="restart"/>
          </w:tcPr>
          <w:p>
            <w:pPr>
              <w:jc w:val="center"/>
            </w:pPr>
          </w:p>
          <w:p>
            <w:pPr>
              <w:jc w:val="center"/>
            </w:pPr>
            <w:r>
              <w:rPr>
                <w:rFonts w:hint="eastAsia"/>
              </w:rPr>
              <w:t>Mem</w:t>
            </w:r>
            <w:r>
              <w:t>ber.delete</w:t>
            </w:r>
          </w:p>
        </w:tc>
        <w:tc>
          <w:tcPr>
            <w:tcW w:w="1734" w:type="dxa"/>
          </w:tcPr>
          <w:p>
            <w:pPr>
              <w:jc w:val="center"/>
            </w:pPr>
            <w:r>
              <w:rPr>
                <w:rFonts w:hint="eastAsia"/>
              </w:rPr>
              <w:t>语法</w:t>
            </w:r>
          </w:p>
        </w:tc>
        <w:tc>
          <w:tcPr>
            <w:tcW w:w="4566" w:type="dxa"/>
          </w:tcPr>
          <w:p>
            <w:pPr>
              <w:jc w:val="center"/>
            </w:pPr>
            <w:r>
              <w:rPr>
                <w:rFonts w:hint="eastAsia"/>
              </w:rPr>
              <w:t>Public ResultMessage (long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启动一个用户管理回合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删除数据库中一个用户的信息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pPr>
            <w:r>
              <w:rPr>
                <w:rFonts w:hint="eastAsia"/>
              </w:rPr>
              <w:t>服务名</w:t>
            </w:r>
          </w:p>
        </w:tc>
        <w:tc>
          <w:tcPr>
            <w:tcW w:w="6300" w:type="dxa"/>
            <w:gridSpan w:val="2"/>
            <w:vAlign w:val="center"/>
          </w:tcPr>
          <w:p>
            <w:pPr>
              <w:jc w:val="center"/>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t>MemberD</w:t>
            </w:r>
            <w:r>
              <w:rPr>
                <w:rFonts w:hint="eastAsia"/>
              </w:rPr>
              <w:t>ata</w:t>
            </w:r>
            <w:r>
              <w:t>Service.insert(MemberPO po)</w:t>
            </w:r>
          </w:p>
        </w:tc>
        <w:tc>
          <w:tcPr>
            <w:tcW w:w="6300" w:type="dxa"/>
            <w:gridSpan w:val="2"/>
          </w:tcPr>
          <w:p>
            <w:r>
              <w:rPr>
                <w:rFonts w:hint="eastAsia"/>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DataService.getinfo(long Userid)</w:t>
            </w:r>
          </w:p>
        </w:tc>
        <w:tc>
          <w:tcPr>
            <w:tcW w:w="6300" w:type="dxa"/>
            <w:gridSpan w:val="2"/>
          </w:tcPr>
          <w:p>
            <w:r>
              <w:rPr>
                <w:rFonts w:hint="eastAsia"/>
              </w:rPr>
              <w:t>返回一个单一持久化对象的信息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w:t>
            </w:r>
            <w:r>
              <w:t>berD</w:t>
            </w:r>
            <w:r>
              <w:rPr>
                <w:rFonts w:hint="eastAsia"/>
              </w:rPr>
              <w:t>ata</w:t>
            </w:r>
            <w:r>
              <w:t>Service.cancel(long Userid)</w:t>
            </w:r>
          </w:p>
        </w:tc>
        <w:tc>
          <w:tcPr>
            <w:tcW w:w="6300" w:type="dxa"/>
            <w:gridSpan w:val="2"/>
          </w:tcPr>
          <w:p>
            <w:r>
              <w:rPr>
                <w:rFonts w:hint="eastAsia"/>
              </w:rPr>
              <w:t>删除一个会员对象/用户对象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MemverData</w:t>
            </w:r>
            <w:r>
              <w:t>Service.Changeinfo(MemberPO po)</w:t>
            </w:r>
          </w:p>
        </w:tc>
        <w:tc>
          <w:tcPr>
            <w:tcW w:w="6300" w:type="dxa"/>
            <w:gridSpan w:val="2"/>
          </w:tcPr>
          <w:p>
            <w:r>
              <w:rPr>
                <w:rFonts w:hint="eastAsia"/>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pPr>
              <w:jc w:val="center"/>
            </w:pPr>
            <w:r>
              <w:rPr>
                <w:rFonts w:hint="eastAsia"/>
              </w:rPr>
              <w:t>DatabaseFactory.getMemberDatabase</w:t>
            </w:r>
          </w:p>
        </w:tc>
        <w:tc>
          <w:tcPr>
            <w:tcW w:w="6300" w:type="dxa"/>
            <w:gridSpan w:val="2"/>
          </w:tcPr>
          <w:p>
            <w:r>
              <w:rPr>
                <w:rFonts w:hint="eastAsia"/>
              </w:rPr>
              <w:t>得到Member数据库服务的引用</w:t>
            </w:r>
          </w:p>
        </w:tc>
      </w:tr>
    </w:tbl>
    <w:p/>
    <w:p/>
    <w:p>
      <w:pPr>
        <w:numPr>
          <w:ilvl w:val="0"/>
          <w:numId w:val="0"/>
        </w:numPr>
      </w:pPr>
      <w:r>
        <w:rPr>
          <w:rFonts w:hint="eastAsia"/>
          <w:lang w:val="en-US" w:eastAsia="zh-CN"/>
        </w:rPr>
        <w:t>(4)</w:t>
      </w:r>
      <w:r>
        <w:rPr>
          <w:rFonts w:hint="eastAsia"/>
        </w:rPr>
        <w:t>业务逻辑层的动态模型</w:t>
      </w:r>
    </w:p>
    <w:p>
      <w:pPr>
        <w:ind w:firstLine="420"/>
      </w:pPr>
      <w:r>
        <w:rPr>
          <w:rFonts w:hint="eastAsia"/>
        </w:rPr>
        <w:t>下图显示当用户请求注册会员后，Member业务逻辑层处理的各个对象之间的协作：</w:t>
      </w:r>
    </w:p>
    <w:p>
      <w:pPr>
        <w:ind w:firstLine="420"/>
      </w:pPr>
      <w:r>
        <w:rPr>
          <w:rFonts w:hint="eastAsia"/>
        </w:rPr>
        <w:drawing>
          <wp:inline distT="0" distB="0" distL="114300" distR="114300">
            <wp:extent cx="5196840" cy="2247265"/>
            <wp:effectExtent l="0" t="0" r="381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197468" cy="2247303"/>
                    </a:xfrm>
                    <a:prstGeom prst="rect">
                      <a:avLst/>
                    </a:prstGeom>
                  </pic:spPr>
                </pic:pic>
              </a:graphicData>
            </a:graphic>
          </wp:inline>
        </w:drawing>
      </w:r>
    </w:p>
    <w:p>
      <w:pPr>
        <w:ind w:firstLine="420"/>
      </w:pPr>
    </w:p>
    <w:p>
      <w:pPr>
        <w:ind w:firstLine="420"/>
      </w:pPr>
      <w:r>
        <w:rPr>
          <w:rFonts w:hint="eastAsia"/>
        </w:rPr>
        <w:t>下图为用户信用值不足之后，Mem</w:t>
      </w:r>
      <w:r>
        <w:t>ber</w:t>
      </w:r>
      <w:r>
        <w:rPr>
          <w:rFonts w:hint="eastAsia"/>
        </w:rPr>
        <w:t>业务逻辑层处理各个对象之间的协作：</w:t>
      </w:r>
    </w:p>
    <w:p>
      <w:pPr>
        <w:ind w:firstLine="420"/>
      </w:pPr>
      <w:r>
        <w:rPr>
          <w:rFonts w:hint="eastAsia"/>
        </w:rPr>
        <w:drawing>
          <wp:inline distT="0" distB="0" distL="114300" distR="114300">
            <wp:extent cx="4523740" cy="2492375"/>
            <wp:effectExtent l="0" t="0" r="1016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524265" cy="2492375"/>
                    </a:xfrm>
                    <a:prstGeom prst="rect">
                      <a:avLst/>
                    </a:prstGeom>
                  </pic:spPr>
                </pic:pic>
              </a:graphicData>
            </a:graphic>
          </wp:inline>
        </w:drawing>
      </w:r>
    </w:p>
    <w:p>
      <w:pPr>
        <w:ind w:firstLine="420"/>
      </w:pPr>
      <w:r>
        <w:rPr>
          <w:rFonts w:hint="eastAsia"/>
        </w:rPr>
        <w:t>下图为用户请求获取会员详细信息之后，Mem</w:t>
      </w:r>
      <w:r>
        <w:t>ber</w:t>
      </w:r>
      <w:r>
        <w:rPr>
          <w:rFonts w:hint="eastAsia"/>
        </w:rPr>
        <w:t>业务逻辑层处理各个对象之间的协作：</w:t>
      </w:r>
    </w:p>
    <w:p>
      <w:pPr>
        <w:ind w:firstLine="420"/>
      </w:pPr>
      <w:r>
        <w:rPr>
          <w:rFonts w:hint="eastAsia"/>
        </w:rPr>
        <w:drawing>
          <wp:inline distT="0" distB="0" distL="0" distR="0">
            <wp:extent cx="5274310" cy="1969770"/>
            <wp:effectExtent l="0" t="0" r="2540" b="1143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274310" cy="1969981"/>
                    </a:xfrm>
                    <a:prstGeom prst="rect">
                      <a:avLst/>
                    </a:prstGeom>
                  </pic:spPr>
                </pic:pic>
              </a:graphicData>
            </a:graphic>
          </wp:inline>
        </w:drawing>
      </w:r>
    </w:p>
    <w:p>
      <w:pPr>
        <w:ind w:firstLine="420"/>
      </w:pPr>
    </w:p>
    <w:p>
      <w:pPr>
        <w:ind w:firstLine="420"/>
      </w:pPr>
      <w:r>
        <w:rPr>
          <w:rFonts w:hint="eastAsia"/>
        </w:rPr>
        <w:t>下图描述了Mmeber对象的状态图，描述了对象的生存期间的状态序列，引起转移的时间，以及相伴随的操作，当有用户执行注册或查看个人详细信息，状态会进行验证并返回结果：</w:t>
      </w:r>
    </w:p>
    <w:p>
      <w:pPr>
        <w:ind w:firstLine="420"/>
      </w:pPr>
    </w:p>
    <w:p>
      <w:pPr>
        <w:ind w:firstLine="420"/>
      </w:pPr>
    </w:p>
    <w:p>
      <w:pPr>
        <w:ind w:firstLine="420"/>
      </w:pPr>
      <w:r>
        <w:rPr>
          <w:rFonts w:hint="eastAsia"/>
        </w:rPr>
        <w:drawing>
          <wp:inline distT="0" distB="0" distL="114300" distR="114300">
            <wp:extent cx="4181475" cy="2734310"/>
            <wp:effectExtent l="0" t="0" r="952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181885" cy="2734310"/>
                    </a:xfrm>
                    <a:prstGeom prst="rect">
                      <a:avLst/>
                    </a:prstGeom>
                  </pic:spPr>
                </pic:pic>
              </a:graphicData>
            </a:graphic>
          </wp:inline>
        </w:drawing>
      </w:r>
    </w:p>
    <w:p>
      <w:pPr>
        <w:ind w:firstLine="420"/>
      </w:pPr>
    </w:p>
    <w:p>
      <w:pPr>
        <w:numPr>
          <w:ilvl w:val="0"/>
          <w:numId w:val="0"/>
        </w:numPr>
      </w:pPr>
      <w:r>
        <w:rPr>
          <w:rFonts w:hint="eastAsia"/>
          <w:lang w:val="en-US" w:eastAsia="zh-CN"/>
        </w:rPr>
        <w:t>(5)</w:t>
      </w:r>
      <w:r>
        <w:rPr>
          <w:rFonts w:hint="eastAsia"/>
        </w:rPr>
        <w:t>业务逻辑层设计原理</w:t>
      </w:r>
    </w:p>
    <w:p>
      <w:r>
        <w:rPr>
          <w:rFonts w:hint="eastAsia"/>
        </w:rPr>
        <w:t>采用委托式控制器风格，由controller统一调度，将任务委托给对应的对象进行处理。</w:t>
      </w:r>
    </w:p>
    <w:p/>
    <w:p>
      <w:pPr>
        <w:pStyle w:val="4"/>
      </w:pPr>
      <w:bookmarkStart w:id="13" w:name="_Toc18732"/>
      <w:r>
        <w:rPr>
          <w:rFonts w:hint="eastAsia"/>
          <w:lang w:val="en-US" w:eastAsia="zh-CN"/>
        </w:rPr>
        <w:t xml:space="preserve">4.1.6 </w:t>
      </w:r>
      <w:r>
        <w:rPr>
          <w:rFonts w:hint="eastAsia"/>
        </w:rPr>
        <w:t>Commentbl模块</w:t>
      </w:r>
      <w:bookmarkEnd w:id="13"/>
    </w:p>
    <w:p>
      <w:pPr>
        <w:numPr>
          <w:ilvl w:val="0"/>
          <w:numId w:val="3"/>
        </w:numPr>
      </w:pPr>
      <w:r>
        <w:rPr>
          <w:rFonts w:hint="eastAsia"/>
        </w:rPr>
        <w:t>模块概述</w:t>
      </w:r>
    </w:p>
    <w:p>
      <w:pPr>
        <w:ind w:firstLine="420"/>
      </w:pPr>
      <w:r>
        <w:t>comment</w:t>
      </w:r>
      <w:r>
        <w:rPr>
          <w:rFonts w:hint="eastAsia"/>
        </w:rPr>
        <w:t>Bl模块承担的需求参见需求规格说明文档中评价等相关隐含或非隐含的内容及相关非功能需求</w:t>
      </w:r>
    </w:p>
    <w:p>
      <w:pPr>
        <w:ind w:firstLine="420"/>
      </w:pPr>
      <w:r>
        <w:rPr>
          <w:rFonts w:hint="eastAsia"/>
        </w:rPr>
        <w:t>com</w:t>
      </w:r>
      <w:r>
        <w:t>ment</w:t>
      </w:r>
      <w:r>
        <w:rPr>
          <w:rFonts w:hint="eastAsia"/>
        </w:rPr>
        <w:t>Bl模块承担的职责和接口见体系设计文档中的commentBl相关的职责和接口</w:t>
      </w:r>
    </w:p>
    <w:p>
      <w:pPr>
        <w:numPr>
          <w:ilvl w:val="0"/>
          <w:numId w:val="3"/>
        </w:numPr>
      </w:pPr>
      <w:r>
        <w:rPr>
          <w:rFonts w:hint="eastAsia"/>
        </w:rPr>
        <w:t>整体结构</w:t>
      </w:r>
    </w:p>
    <w:p>
      <w:r>
        <w:rPr>
          <w:rFonts w:hint="eastAsia"/>
        </w:rPr>
        <w:t>依先前体系设计逻辑模型和相关文档的说明，为了增加灵活性降低耦合，增加可复用性，在界面层和业务逻辑层增加接口层，在数据层和业务逻辑层也增加接口层，通过接口进行调用，其中，使用commentcontroller将模块里的业务逻辑和逻辑操作相分开，将评价及获取评价委托给com</w:t>
      </w:r>
      <w:r>
        <w:t>ment</w:t>
      </w:r>
      <w:r>
        <w:rPr>
          <w:rFonts w:hint="eastAsia"/>
        </w:rPr>
        <w:t>，同时在登陆成功后调用相关member的接口进行初始化。</w:t>
      </w:r>
    </w:p>
    <w:p>
      <w:pPr>
        <w:ind w:firstLine="420"/>
      </w:pPr>
      <w:r>
        <w:rPr>
          <w:rFonts w:hint="eastAsia"/>
        </w:rPr>
        <w:t>具体总体概述见userbl模块的整体结构前半段描述，这里只介绍内部具体，使用BrowseController将模块里的业务逻辑和逻辑操作相分开，直接控制Browse（这里Browse是一个基类），以适配器的风格，将浏览订单信息委托给BrowseOrderList，将浏览策略信息委托给BrowseStrategyList,各具体类型的适配器分别调用其他模块接口完成自己的工作。具体的返回也有相应的基本列表包装！</w:t>
      </w:r>
    </w:p>
    <w:p>
      <w:pPr>
        <w:ind w:firstLine="420"/>
      </w:pPr>
    </w:p>
    <w:p>
      <w:pPr>
        <w:ind w:firstLine="420"/>
      </w:pPr>
      <w:r>
        <w:rPr>
          <w:rFonts w:hint="eastAsia"/>
        </w:rPr>
        <w:t>Commentbl 模块设计如下：</w:t>
      </w:r>
    </w:p>
    <w:p>
      <w:pPr>
        <w:ind w:firstLine="420"/>
      </w:pPr>
      <w:r>
        <w:rPr>
          <w:rFonts w:hint="eastAsia"/>
        </w:rPr>
        <w:drawing>
          <wp:inline distT="0" distB="0" distL="114300" distR="114300">
            <wp:extent cx="4881880" cy="3867150"/>
            <wp:effectExtent l="0" t="0" r="139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892206" cy="3875095"/>
                    </a:xfrm>
                    <a:prstGeom prst="rect">
                      <a:avLst/>
                    </a:prstGeom>
                  </pic:spPr>
                </pic:pic>
              </a:graphicData>
            </a:graphic>
          </wp:inline>
        </w:drawing>
      </w:r>
    </w:p>
    <w:p>
      <w:pPr>
        <w:ind w:firstLine="420"/>
      </w:pPr>
      <w:r>
        <w:rPr>
          <w:rFonts w:hint="eastAsia"/>
        </w:rPr>
        <w:t>commentbl各个类的职责如下</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pPr>
            <w:r>
              <w:rPr>
                <w:rFonts w:hint="eastAsia"/>
              </w:rPr>
              <w:t>类</w:t>
            </w:r>
          </w:p>
        </w:tc>
        <w:tc>
          <w:tcPr>
            <w:tcW w:w="6906" w:type="dxa"/>
            <w:vAlign w:val="center"/>
          </w:tcPr>
          <w:p>
            <w:pPr>
              <w:jc w:val="cente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r>
              <w:rPr>
                <w:rFonts w:hint="eastAsia"/>
              </w:rPr>
              <w:t>commentController</w:t>
            </w:r>
          </w:p>
        </w:tc>
        <w:tc>
          <w:tcPr>
            <w:tcW w:w="6906" w:type="dxa"/>
          </w:tcPr>
          <w:p>
            <w:r>
              <w:rPr>
                <w:rFonts w:hint="eastAsia"/>
              </w:rPr>
              <w:t>负责commentbl模块的逻辑操作，实现客户对订单评价及酒店管理人员对订单回评所需要的服务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r>
              <w:rPr>
                <w:rFonts w:hint="eastAsia"/>
              </w:rPr>
              <w:t>comment</w:t>
            </w:r>
          </w:p>
        </w:tc>
        <w:tc>
          <w:tcPr>
            <w:tcW w:w="6906" w:type="dxa"/>
          </w:tcPr>
          <w:p>
            <w:r>
              <w:rPr>
                <w:rFonts w:hint="eastAsia"/>
              </w:rPr>
              <w:t>评价的领域模型对象，拥有一个订单评价对应的评分评价和文字评价以及提供进行评价和获取评价的方法，可以帮助完成评价界面所需要的服务</w:t>
            </w:r>
          </w:p>
        </w:tc>
      </w:tr>
    </w:tbl>
    <w:p>
      <w:pPr>
        <w:ind w:firstLine="420"/>
      </w:pPr>
    </w:p>
    <w:p>
      <w:pPr>
        <w:numPr>
          <w:ilvl w:val="0"/>
          <w:numId w:val="2"/>
        </w:numPr>
      </w:pPr>
      <w:r>
        <w:rPr>
          <w:rFonts w:hint="eastAsia"/>
        </w:rPr>
        <w:t>模块内部类的接口规范</w:t>
      </w:r>
    </w:p>
    <w:p>
      <w:r>
        <w:rPr>
          <w:rFonts w:hint="eastAsia"/>
        </w:rPr>
        <w:t>com</w:t>
      </w:r>
      <w:r>
        <w:t>ment</w:t>
      </w:r>
      <w:r>
        <w:rPr>
          <w:rFonts w:hint="eastAsia"/>
        </w:rPr>
        <w:t>Controller、comment的接口规范如下表所示</w:t>
      </w:r>
    </w:p>
    <w:p>
      <w:r>
        <w:rPr>
          <w:rFonts w:hint="eastAsia"/>
        </w:rPr>
        <w:t>commentController: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commentController.getinfo</w:t>
            </w:r>
          </w:p>
        </w:tc>
        <w:tc>
          <w:tcPr>
            <w:tcW w:w="1189" w:type="dxa"/>
          </w:tcPr>
          <w:p>
            <w:r>
              <w:rPr>
                <w:rFonts w:hint="eastAsia"/>
              </w:rPr>
              <w:t>语法</w:t>
            </w:r>
          </w:p>
        </w:tc>
        <w:tc>
          <w:tcPr>
            <w:tcW w:w="4819" w:type="dxa"/>
          </w:tcPr>
          <w:p>
            <w:r>
              <w:rPr>
                <w:rFonts w:hint="eastAsia"/>
              </w:rPr>
              <w:t xml:space="preserve">Public Commentlist </w:t>
            </w:r>
            <w:r>
              <w:rPr>
                <w:rFonts w:hint="eastAsia" w:ascii="Consolas" w:hAnsi="Consolas"/>
                <w:color w:val="000000"/>
                <w:sz w:val="20"/>
                <w:highlight w:val="white"/>
              </w:rPr>
              <w:t xml:space="preserve"> </w:t>
            </w:r>
            <w:r>
              <w:rPr>
                <w:rFonts w:hint="eastAsia"/>
              </w:rPr>
              <w:t>gethotleInfo(long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已创建一个comment领域对象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调用com</w:t>
            </w:r>
            <w:r>
              <w:t>ment</w:t>
            </w:r>
            <w:r>
              <w:rPr>
                <w:rFonts w:hint="eastAsia"/>
              </w:rPr>
              <w:t>领域对象的getinfo方法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commentController.review</w:t>
            </w:r>
          </w:p>
        </w:tc>
        <w:tc>
          <w:tcPr>
            <w:tcW w:w="1189" w:type="dxa"/>
          </w:tcPr>
          <w:p>
            <w:r>
              <w:rPr>
                <w:rFonts w:hint="eastAsia"/>
              </w:rPr>
              <w:t>语法</w:t>
            </w:r>
          </w:p>
        </w:tc>
        <w:tc>
          <w:tcPr>
            <w:tcW w:w="4819" w:type="dxa"/>
          </w:tcPr>
          <w:p>
            <w:r>
              <w:rPr>
                <w:rFonts w:hint="eastAsia"/>
              </w:rPr>
              <w:t>Public ResultMessage review(CommentVO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已创建一个comment领域对象，并且输入符合输入规则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调用comment领域对象的review方法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2514" w:type="dxa"/>
          </w:tcPr>
          <w:p>
            <w:r>
              <w:t>C</w:t>
            </w:r>
            <w:r>
              <w:rPr>
                <w:rFonts w:hint="eastAsia"/>
              </w:rPr>
              <w:t>omment.</w:t>
            </w:r>
            <w:r>
              <w:t>getinfo(long hotelid)</w:t>
            </w:r>
          </w:p>
        </w:tc>
        <w:tc>
          <w:tcPr>
            <w:tcW w:w="6008" w:type="dxa"/>
            <w:gridSpan w:val="2"/>
          </w:tcPr>
          <w:p>
            <w:r>
              <w:rPr>
                <w:rFonts w:hint="eastAsia"/>
              </w:rPr>
              <w:t>得到基于rule的酒店信息列表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4" w:type="dxa"/>
          </w:tcPr>
          <w:p>
            <w:r>
              <w:t>C</w:t>
            </w:r>
            <w:r>
              <w:rPr>
                <w:rFonts w:hint="eastAsia"/>
              </w:rPr>
              <w:t>omment.</w:t>
            </w:r>
            <w:r>
              <w:t>review(commentVO vo)</w:t>
            </w:r>
          </w:p>
        </w:tc>
        <w:tc>
          <w:tcPr>
            <w:tcW w:w="6008" w:type="dxa"/>
            <w:gridSpan w:val="2"/>
          </w:tcPr>
          <w:p>
            <w:r>
              <w:rPr>
                <w:rFonts w:hint="eastAsia"/>
              </w:rPr>
              <w:t>得到hotel的详细信息</w:t>
            </w:r>
          </w:p>
        </w:tc>
      </w:tr>
    </w:tbl>
    <w:p>
      <w:pPr>
        <w:ind w:firstLine="420"/>
      </w:pPr>
    </w:p>
    <w:p>
      <w:pPr>
        <w:ind w:firstLine="420"/>
      </w:pPr>
    </w:p>
    <w:p>
      <w:pPr>
        <w:ind w:firstLine="420"/>
      </w:pPr>
      <w:r>
        <w:rPr>
          <w:rFonts w:hint="eastAsia"/>
        </w:rPr>
        <w:t>comment类的接口规范如下：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comment.getinfo</w:t>
            </w:r>
          </w:p>
        </w:tc>
        <w:tc>
          <w:tcPr>
            <w:tcW w:w="1189" w:type="dxa"/>
          </w:tcPr>
          <w:p>
            <w:r>
              <w:rPr>
                <w:rFonts w:hint="eastAsia"/>
              </w:rPr>
              <w:t>语法</w:t>
            </w:r>
          </w:p>
        </w:tc>
        <w:tc>
          <w:tcPr>
            <w:tcW w:w="4819" w:type="dxa"/>
          </w:tcPr>
          <w:p>
            <w:r>
              <w:rPr>
                <w:rFonts w:hint="eastAsia"/>
              </w:rPr>
              <w:t xml:space="preserve">Public </w:t>
            </w:r>
            <w:r>
              <w:rPr>
                <w:rFonts w:ascii="Consolas" w:hAnsi="Consolas" w:eastAsia="宋体"/>
                <w:color w:val="000000"/>
                <w:sz w:val="20"/>
                <w:highlight w:val="white"/>
              </w:rPr>
              <w:t>Commentlist</w:t>
            </w:r>
            <w:r>
              <w:rPr>
                <w:rFonts w:hint="eastAsia" w:ascii="Consolas" w:hAnsi="Consolas"/>
                <w:color w:val="000000"/>
                <w:sz w:val="20"/>
                <w:highlight w:val="white"/>
              </w:rPr>
              <w:t xml:space="preserve"> </w:t>
            </w:r>
            <w:r>
              <w:rPr>
                <w:rFonts w:hint="eastAsia"/>
              </w:rPr>
              <w:t>getinfo(long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4" w:hRule="atLeast"/>
        </w:trPr>
        <w:tc>
          <w:tcPr>
            <w:tcW w:w="2514" w:type="dxa"/>
            <w:vMerge w:val="continue"/>
          </w:tcPr>
          <w:p/>
        </w:tc>
        <w:tc>
          <w:tcPr>
            <w:tcW w:w="1189" w:type="dxa"/>
          </w:tcPr>
          <w:p>
            <w:r>
              <w:rPr>
                <w:rFonts w:hint="eastAsia"/>
              </w:rPr>
              <w:t>后置条件</w:t>
            </w:r>
          </w:p>
        </w:tc>
        <w:tc>
          <w:tcPr>
            <w:tcW w:w="4819" w:type="dxa"/>
          </w:tcPr>
          <w:p>
            <w:r>
              <w:rPr>
                <w:rFonts w:hint="eastAsia"/>
              </w:rPr>
              <w:t>得到对应Ho</w:t>
            </w:r>
            <w:r>
              <w:t>telid</w:t>
            </w:r>
            <w:r>
              <w:rPr>
                <w:rFonts w:hint="eastAsia"/>
              </w:rPr>
              <w:t>的用户评价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t>C</w:t>
            </w:r>
            <w:r>
              <w:rPr>
                <w:rFonts w:hint="eastAsia"/>
              </w:rPr>
              <w:t>omment.</w:t>
            </w:r>
            <w:r>
              <w:t>review</w:t>
            </w:r>
          </w:p>
        </w:tc>
        <w:tc>
          <w:tcPr>
            <w:tcW w:w="1189" w:type="dxa"/>
          </w:tcPr>
          <w:p>
            <w:r>
              <w:rPr>
                <w:rFonts w:hint="eastAsia"/>
              </w:rPr>
              <w:t>语法</w:t>
            </w:r>
          </w:p>
        </w:tc>
        <w:tc>
          <w:tcPr>
            <w:tcW w:w="4819" w:type="dxa"/>
          </w:tcPr>
          <w:p>
            <w:r>
              <w:rPr>
                <w:rFonts w:hint="eastAsia"/>
              </w:rPr>
              <w:t>Public ResultMessage review(CommentVO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用户已经登录并启动一个评论回合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添加一个comment</w:t>
            </w:r>
            <w:r>
              <w:t>VO</w:t>
            </w:r>
            <w:r>
              <w:rPr>
                <w:rFonts w:hint="eastAsia"/>
              </w:rPr>
              <w:t>到comment数据库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pPr>
            <w:r>
              <w:rPr>
                <w:rFonts w:hint="eastAsia"/>
              </w:rPr>
              <w:t>DatabaseFactory.getCommentDatabase</w:t>
            </w:r>
          </w:p>
        </w:tc>
        <w:tc>
          <w:tcPr>
            <w:tcW w:w="6008" w:type="dxa"/>
            <w:gridSpan w:val="2"/>
          </w:tcPr>
          <w:p>
            <w:pPr>
              <w:jc w:val="center"/>
            </w:pPr>
            <w:r>
              <w:rPr>
                <w:rFonts w:hint="eastAsia"/>
              </w:rPr>
              <w:t>得到Comment数据库服务的引用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pPr>
            <w:r>
              <w:rPr>
                <w:rFonts w:hint="eastAsia"/>
              </w:rPr>
              <w:t>CommentDataService.insert(CommentPO po)</w:t>
            </w:r>
          </w:p>
        </w:tc>
        <w:tc>
          <w:tcPr>
            <w:tcW w:w="6008" w:type="dxa"/>
            <w:gridSpan w:val="2"/>
          </w:tcPr>
          <w:p>
            <w:r>
              <w:rPr>
                <w:rFonts w:hint="eastAsia"/>
              </w:rPr>
              <w:t xml:space="preserve">             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pPr>
            <w:r>
              <w:rPr>
                <w:rFonts w:hint="eastAsia"/>
              </w:rPr>
              <w:t>CommentDataService.getInfo(long hotelID)</w:t>
            </w:r>
          </w:p>
        </w:tc>
        <w:tc>
          <w:tcPr>
            <w:tcW w:w="6008" w:type="dxa"/>
            <w:gridSpan w:val="2"/>
          </w:tcPr>
          <w:p>
            <w:r>
              <w:rPr>
                <w:rFonts w:hint="eastAsia"/>
              </w:rPr>
              <w:t xml:space="preserve">             得到一个单一持久化对象信息</w:t>
            </w:r>
          </w:p>
        </w:tc>
      </w:tr>
    </w:tbl>
    <w:p>
      <w:pPr>
        <w:ind w:firstLine="420"/>
      </w:pPr>
    </w:p>
    <w:p>
      <w:r>
        <w:rPr>
          <w:rFonts w:hint="eastAsia"/>
        </w:rPr>
        <w:t xml:space="preserve"> (4)业务逻辑层的动态模型</w:t>
      </w:r>
    </w:p>
    <w:p>
      <w:r>
        <w:rPr>
          <w:rFonts w:hint="eastAsia"/>
        </w:rPr>
        <w:t>下图显示当用户请求查看评价时，Commentbl模块各个类之间的协作时序图</w:t>
      </w:r>
    </w:p>
    <w:p>
      <w:r>
        <w:rPr>
          <w:rFonts w:hint="eastAsia"/>
        </w:rPr>
        <w:drawing>
          <wp:inline distT="0" distB="0" distL="114300" distR="114300">
            <wp:extent cx="5168900" cy="2406650"/>
            <wp:effectExtent l="0" t="0" r="12700" b="1270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170500" cy="2407395"/>
                    </a:xfrm>
                    <a:prstGeom prst="rect">
                      <a:avLst/>
                    </a:prstGeom>
                  </pic:spPr>
                </pic:pic>
              </a:graphicData>
            </a:graphic>
          </wp:inline>
        </w:drawing>
      </w:r>
    </w:p>
    <w:p/>
    <w:p>
      <w:r>
        <w:rPr>
          <w:rFonts w:hint="eastAsia"/>
        </w:rPr>
        <w:t>下图显示当用户请求对订单进行评价时，Commentbl模块各个类之间的协作时序图</w:t>
      </w:r>
    </w:p>
    <w:p/>
    <w:p>
      <w:r>
        <w:rPr>
          <w:rFonts w:hint="eastAsia"/>
        </w:rPr>
        <w:drawing>
          <wp:inline distT="0" distB="0" distL="0" distR="0">
            <wp:extent cx="4494530" cy="2476500"/>
            <wp:effectExtent l="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503004" cy="2481085"/>
                    </a:xfrm>
                    <a:prstGeom prst="rect">
                      <a:avLst/>
                    </a:prstGeom>
                  </pic:spPr>
                </pic:pic>
              </a:graphicData>
            </a:graphic>
          </wp:inline>
        </w:drawing>
      </w:r>
    </w:p>
    <w:p/>
    <w:p>
      <w:pPr>
        <w:ind w:firstLine="420"/>
      </w:pPr>
      <w:r>
        <w:rPr>
          <w:rFonts w:hint="eastAsia"/>
        </w:rPr>
        <w:t>下图描述了comment对象的状态图，描述了对象的生存期间的状态序列，引起转移的时间，以及相伴随的操作。当客户发起了一个请求，comment处于抽象状态，控制器解析后调用相应方法（并声明了具体类型），comment变为具体状态并处理请求，处理完后结束</w:t>
      </w:r>
    </w:p>
    <w:p>
      <w:pPr>
        <w:ind w:firstLine="420"/>
      </w:pPr>
    </w:p>
    <w:p>
      <w:pPr>
        <w:ind w:firstLine="420"/>
      </w:pPr>
      <w:r>
        <w:drawing>
          <wp:inline distT="0" distB="0" distL="114300" distR="114300">
            <wp:extent cx="3084195" cy="1641475"/>
            <wp:effectExtent l="0" t="0" r="1905" b="1587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084245" cy="1641475"/>
                    </a:xfrm>
                    <a:prstGeom prst="rect">
                      <a:avLst/>
                    </a:prstGeom>
                    <a:noFill/>
                    <a:ln w="9525">
                      <a:noFill/>
                    </a:ln>
                  </pic:spPr>
                </pic:pic>
              </a:graphicData>
            </a:graphic>
          </wp:inline>
        </w:drawing>
      </w:r>
    </w:p>
    <w:p>
      <w:pPr>
        <w:ind w:firstLine="420"/>
      </w:pPr>
    </w:p>
    <w:p>
      <w:r>
        <w:rPr>
          <w:rFonts w:hint="eastAsia"/>
        </w:rPr>
        <w:t>（5）业务逻辑层设计原理</w:t>
      </w:r>
    </w:p>
    <w:p>
      <w:r>
        <w:rPr>
          <w:rFonts w:hint="eastAsia"/>
        </w:rPr>
        <w:t>采用适配器模式风格，由controller统一调度，将任务委托给comment，comment对类型进行转换后处理结束。</w:t>
      </w:r>
    </w:p>
    <w:p>
      <w:pPr>
        <w:pStyle w:val="4"/>
        <w:rPr>
          <w:rFonts w:hint="eastAsia"/>
          <w:lang w:val="en-US" w:eastAsia="zh-CN"/>
        </w:rPr>
      </w:pPr>
      <w:bookmarkStart w:id="14" w:name="_Toc13279"/>
      <w:r>
        <w:rPr>
          <w:rFonts w:hint="eastAsia"/>
          <w:lang w:val="en-US" w:eastAsia="zh-CN"/>
        </w:rPr>
        <w:t>4.1.7 Strategy模块</w:t>
      </w:r>
      <w:bookmarkEnd w:id="14"/>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（1）模块概述</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 xml:space="preserve"> strategy模块承担的需求见需求规格说明书功能需求及相关非功能需求。</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strategy模块的职责及接口参见软件体系结构描述文档表。</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（2）整体结构</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 xml:space="preserve">    根据体系结构的设计，采用分层风格，将系统分为展示层、业务逻辑层、数据层。每一层之间为了灵活性，添加了接口，以实现针对接口编程，隔离数据传输的职责，降低层与层之间耦合，添加了strategyblservice，strategydataservice两个接口。为了隔离业务逻辑职责和逻辑控制职责，我们添加了StrategyController，这样StrategyController将会将优惠策略相关的业务逻辑职责和逻辑控制委托给strategy对象。S</w:t>
      </w:r>
      <w:r>
        <w:rPr>
          <w:rFonts w:ascii="宋体" w:hAnsi="宋体" w:eastAsia="宋体" w:cs="宋体"/>
          <w:sz w:val="24"/>
          <w:szCs w:val="24"/>
        </w:rPr>
        <w:t>trategyPO是作为优惠策略的持久化对象被添加到设计模型中的</w:t>
      </w:r>
      <w:r>
        <w:rPr>
          <w:rFonts w:hint="eastAsia" w:ascii="宋体" w:hAnsi="宋体" w:eastAsia="宋体" w:cs="宋体"/>
          <w:sz w:val="24"/>
          <w:szCs w:val="24"/>
        </w:rPr>
        <w:t>。</w:t>
      </w:r>
      <w:r>
        <w:rPr>
          <w:rFonts w:ascii="宋体" w:hAnsi="宋体" w:eastAsia="宋体" w:cs="宋体"/>
          <w:sz w:val="24"/>
          <w:szCs w:val="24"/>
        </w:rPr>
        <w:t>StrategyList的添加是StrategyInfo的容器类</w:t>
      </w:r>
      <w:r>
        <w:rPr>
          <w:rFonts w:hint="eastAsia" w:ascii="宋体" w:hAnsi="宋体" w:eastAsia="宋体" w:cs="宋体"/>
          <w:sz w:val="24"/>
          <w:szCs w:val="24"/>
        </w:rPr>
        <w:t>。Hotel</w:t>
      </w:r>
      <w:r>
        <w:rPr>
          <w:rFonts w:ascii="宋体" w:hAnsi="宋体" w:eastAsia="宋体" w:cs="宋体"/>
          <w:sz w:val="24"/>
          <w:szCs w:val="24"/>
        </w:rPr>
        <w:t>Info是根据依赖倒置原则</w:t>
      </w:r>
      <w:r>
        <w:rPr>
          <w:rFonts w:hint="eastAsia" w:ascii="宋体" w:hAnsi="宋体" w:eastAsia="宋体" w:cs="宋体"/>
          <w:sz w:val="24"/>
          <w:szCs w:val="24"/>
        </w:rPr>
        <w:t>，</w:t>
      </w:r>
      <w:r>
        <w:rPr>
          <w:rFonts w:ascii="宋体" w:hAnsi="宋体" w:eastAsia="宋体" w:cs="宋体"/>
          <w:sz w:val="24"/>
          <w:szCs w:val="24"/>
        </w:rPr>
        <w:t>为了消除循环依赖而产生的接口</w:t>
      </w:r>
      <w:r>
        <w:rPr>
          <w:rFonts w:hint="eastAsia" w:ascii="宋体" w:hAnsi="宋体" w:eastAsia="宋体" w:cs="宋体"/>
          <w:sz w:val="24"/>
          <w:szCs w:val="24"/>
        </w:rPr>
        <w:t>。Stra</w:t>
      </w:r>
      <w:r>
        <w:rPr>
          <w:rFonts w:ascii="宋体" w:hAnsi="宋体" w:eastAsia="宋体" w:cs="宋体"/>
          <w:sz w:val="24"/>
          <w:szCs w:val="24"/>
        </w:rPr>
        <w:t>tegyStyle是根据将变更封装的原则所涉及的接口</w:t>
      </w:r>
      <w:r>
        <w:rPr>
          <w:rFonts w:hint="eastAsia" w:ascii="宋体" w:hAnsi="宋体" w:eastAsia="宋体" w:cs="宋体"/>
          <w:sz w:val="24"/>
          <w:szCs w:val="24"/>
        </w:rPr>
        <w:t>，</w:t>
      </w:r>
      <w:r>
        <w:rPr>
          <w:rFonts w:ascii="宋体" w:hAnsi="宋体" w:eastAsia="宋体" w:cs="宋体"/>
          <w:sz w:val="24"/>
          <w:szCs w:val="24"/>
        </w:rPr>
        <w:t>采用策略模式</w:t>
      </w:r>
      <w:r>
        <w:rPr>
          <w:rFonts w:hint="eastAsia" w:ascii="宋体" w:hAnsi="宋体" w:eastAsia="宋体" w:cs="宋体"/>
          <w:sz w:val="24"/>
          <w:szCs w:val="24"/>
        </w:rPr>
        <w:t>。</w:t>
      </w:r>
    </w:p>
    <w:p/>
    <w:p>
      <w:r>
        <w:drawing>
          <wp:inline distT="0" distB="0" distL="0" distR="0">
            <wp:extent cx="5274310" cy="3582670"/>
            <wp:effectExtent l="0" t="0" r="2540" b="1778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31"/>
                    <a:stretch>
                      <a:fillRect/>
                    </a:stretch>
                  </pic:blipFill>
                  <pic:spPr>
                    <a:xfrm>
                      <a:off x="0" y="0"/>
                      <a:ext cx="5274310" cy="3582670"/>
                    </a:xfrm>
                    <a:prstGeom prst="rect">
                      <a:avLst/>
                    </a:prstGeom>
                  </pic:spPr>
                </pic:pic>
              </a:graphicData>
            </a:graphic>
          </wp:inline>
        </w:drawing>
      </w:r>
    </w:p>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pPr>
            <w:r>
              <w:t>类</w:t>
            </w:r>
          </w:p>
        </w:tc>
        <w:tc>
          <w:tcPr>
            <w:tcW w:w="6458" w:type="dxa"/>
          </w:tcPr>
          <w:p>
            <w:pPr>
              <w:jc w:val="center"/>
            </w:pPr>
            <w: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t>StrategyController</w:t>
            </w:r>
          </w:p>
        </w:tc>
        <w:tc>
          <w:tcPr>
            <w:tcW w:w="6458" w:type="dxa"/>
          </w:tcPr>
          <w:p>
            <w:r>
              <w:t>负责优惠策略制定界面所需要的服务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rFonts w:hint="eastAsia"/>
              </w:rPr>
              <w:t>Strategy</w:t>
            </w:r>
          </w:p>
        </w:tc>
        <w:tc>
          <w:tcPr>
            <w:tcW w:w="6458" w:type="dxa"/>
          </w:tcPr>
          <w:p>
            <w:r>
              <w:t>优惠策略的领域模型对象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rFonts w:hint="eastAsia"/>
              </w:rPr>
              <w:t>Str</w:t>
            </w:r>
            <w:r>
              <w:t>ategyList</w:t>
            </w:r>
          </w:p>
        </w:tc>
        <w:tc>
          <w:tcPr>
            <w:tcW w:w="6458" w:type="dxa"/>
          </w:tcPr>
          <w:p>
            <w:r>
              <w:t>优惠策略信息集合的领域模型对象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rFonts w:hint="eastAsia"/>
              </w:rPr>
              <w:t>Birthday</w:t>
            </w:r>
            <w:r>
              <w:t>Strategy</w:t>
            </w:r>
          </w:p>
        </w:tc>
        <w:tc>
          <w:tcPr>
            <w:tcW w:w="6458" w:type="dxa"/>
          </w:tcPr>
          <w:p>
            <w:r>
              <w:rPr>
                <w:rFonts w:hint="eastAsia"/>
              </w:rPr>
              <w:t>生日策略方法的领域模型对象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rFonts w:hint="eastAsia"/>
              </w:rPr>
              <w:t>FestivalStrategy</w:t>
            </w:r>
          </w:p>
        </w:tc>
        <w:tc>
          <w:tcPr>
            <w:tcW w:w="6458" w:type="dxa"/>
          </w:tcPr>
          <w:p>
            <w:r>
              <w:rPr>
                <w:rFonts w:hint="eastAsia"/>
              </w:rPr>
              <w:t>节日策略方法的领域模型对象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rFonts w:hint="eastAsia"/>
              </w:rPr>
              <w:t>CompanyStrategy</w:t>
            </w:r>
          </w:p>
        </w:tc>
        <w:tc>
          <w:tcPr>
            <w:tcW w:w="6458" w:type="dxa"/>
          </w:tcPr>
          <w:p>
            <w:r>
              <w:rPr>
                <w:rFonts w:hint="eastAsia"/>
              </w:rPr>
              <w:t>企业策略方法的领域模型对象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rFonts w:hint="eastAsia"/>
              </w:rPr>
              <w:t>VIPStrategy</w:t>
            </w:r>
          </w:p>
        </w:tc>
        <w:tc>
          <w:tcPr>
            <w:tcW w:w="6458" w:type="dxa"/>
          </w:tcPr>
          <w:p>
            <w:r>
              <w:rPr>
                <w:rFonts w:hint="eastAsia"/>
              </w:rPr>
              <w:t>VIP策略方法的领域模型对象</w:t>
            </w:r>
          </w:p>
        </w:tc>
      </w:tr>
    </w:tbl>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（3）模块内部类的接口规范</w:t>
      </w:r>
    </w:p>
    <w:p>
      <w:pPr>
        <w:ind w:firstLine="480"/>
        <w:rPr>
          <w:rFonts w:ascii="宋体" w:hAnsi="宋体" w:eastAsia="宋体" w:cs="宋体"/>
          <w:sz w:val="24"/>
          <w:szCs w:val="24"/>
        </w:rPr>
      </w:pPr>
      <w:r>
        <w:rPr>
          <w:rFonts w:hint="eastAsia" w:ascii="宋体" w:hAnsi="宋体" w:eastAsia="宋体" w:cs="宋体"/>
          <w:sz w:val="24"/>
          <w:szCs w:val="24"/>
        </w:rPr>
        <w:t>St</w:t>
      </w:r>
      <w:r>
        <w:rPr>
          <w:rFonts w:ascii="宋体" w:hAnsi="宋体" w:eastAsia="宋体" w:cs="宋体"/>
          <w:sz w:val="24"/>
          <w:szCs w:val="24"/>
        </w:rPr>
        <w:t xml:space="preserve">rategyController </w:t>
      </w:r>
      <w:r>
        <w:rPr>
          <w:rFonts w:hint="eastAsia" w:ascii="宋体" w:hAnsi="宋体" w:eastAsia="宋体" w:cs="宋体"/>
          <w:sz w:val="24"/>
          <w:szCs w:val="24"/>
        </w:rPr>
        <w:t>、</w:t>
      </w:r>
      <w:r>
        <w:rPr>
          <w:rFonts w:ascii="宋体" w:hAnsi="宋体" w:eastAsia="宋体" w:cs="宋体"/>
          <w:sz w:val="24"/>
          <w:szCs w:val="24"/>
        </w:rPr>
        <w:t>Strategy</w:t>
      </w:r>
      <w:r>
        <w:rPr>
          <w:rFonts w:hint="eastAsia" w:ascii="宋体" w:hAnsi="宋体" w:eastAsia="宋体" w:cs="宋体"/>
          <w:sz w:val="24"/>
          <w:szCs w:val="24"/>
        </w:rPr>
        <w:t>的接口规范如以下所示。</w:t>
      </w:r>
    </w:p>
    <w:p>
      <w:pPr>
        <w:ind w:firstLine="480"/>
        <w:jc w:val="center"/>
        <w:rPr>
          <w:rFonts w:ascii="宋体" w:hAnsi="宋体" w:eastAsia="宋体" w:cs="宋体"/>
          <w:sz w:val="24"/>
          <w:szCs w:val="24"/>
        </w:rPr>
      </w:pPr>
    </w:p>
    <w:p>
      <w:pPr>
        <w:ind w:firstLine="480"/>
        <w:jc w:val="center"/>
        <w:rPr>
          <w:rFonts w:ascii="宋体" w:hAnsi="宋体" w:eastAsia="宋体" w:cs="宋体"/>
          <w:sz w:val="24"/>
          <w:szCs w:val="24"/>
        </w:rPr>
      </w:pPr>
      <w:r>
        <w:rPr>
          <w:rFonts w:ascii="宋体" w:hAnsi="宋体" w:eastAsia="宋体" w:cs="宋体"/>
          <w:sz w:val="24"/>
          <w:szCs w:val="24"/>
        </w:rPr>
        <w:t>表</w:t>
      </w:r>
      <w:r>
        <w:rPr>
          <w:rFonts w:hint="eastAsia" w:ascii="宋体" w:hAnsi="宋体" w:eastAsia="宋体" w:cs="宋体"/>
          <w:sz w:val="24"/>
          <w:szCs w:val="24"/>
        </w:rPr>
        <w:t>1</w:t>
      </w:r>
      <w:r>
        <w:rPr>
          <w:rFonts w:ascii="宋体" w:hAnsi="宋体" w:eastAsia="宋体" w:cs="宋体"/>
          <w:sz w:val="24"/>
          <w:szCs w:val="24"/>
        </w:rPr>
        <w:t>.1.2.1-1 StrategyController的接口规范</w:t>
      </w:r>
    </w:p>
    <w:p>
      <w:pPr>
        <w:ind w:firstLine="480"/>
        <w:jc w:val="center"/>
        <w:rPr>
          <w:rFonts w:ascii="宋体" w:hAnsi="宋体" w:eastAsia="宋体" w:cs="宋体"/>
          <w:sz w:val="24"/>
          <w:szCs w:val="24"/>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134"/>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w:t>
            </w:r>
            <w:r>
              <w:t>rategyController.getStrategyInfo</w:t>
            </w:r>
          </w:p>
        </w:tc>
        <w:tc>
          <w:tcPr>
            <w:tcW w:w="1134" w:type="dxa"/>
          </w:tcPr>
          <w:p>
            <w:r>
              <w:rPr>
                <w:rFonts w:hint="eastAsia"/>
              </w:rPr>
              <w:t>语法</w:t>
            </w:r>
          </w:p>
        </w:tc>
        <w:tc>
          <w:tcPr>
            <w:tcW w:w="4190" w:type="dxa"/>
          </w:tcPr>
          <w:p>
            <w:r>
              <w:rPr>
                <w:rFonts w:hint="eastAsia"/>
              </w:rPr>
              <w:t xml:space="preserve">Public </w:t>
            </w:r>
            <w:r>
              <w:t>List&lt;StrategyVO&gt; getStrategyInfo(long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rPr>
                <w:rFonts w:hint="eastAsia"/>
              </w:rPr>
              <w:t>请求获取相关酒店的所有策略信息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调用Strategy领域对象的get</w:t>
            </w:r>
            <w:r>
              <w:t>StrategyInfo</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StrategyController.</w:t>
            </w:r>
            <w:r>
              <w:t>deleteStrategyInfo</w:t>
            </w:r>
          </w:p>
        </w:tc>
        <w:tc>
          <w:tcPr>
            <w:tcW w:w="1134" w:type="dxa"/>
          </w:tcPr>
          <w:p>
            <w:r>
              <w:rPr>
                <w:rFonts w:hint="eastAsia"/>
              </w:rPr>
              <w:t>语法</w:t>
            </w:r>
          </w:p>
        </w:tc>
        <w:tc>
          <w:tcPr>
            <w:tcW w:w="4190" w:type="dxa"/>
          </w:tcPr>
          <w:p>
            <w:r>
              <w:t>P</w:t>
            </w:r>
            <w:r>
              <w:rPr>
                <w:rFonts w:hint="eastAsia"/>
              </w:rPr>
              <w:t>ublic</w:t>
            </w:r>
            <w:r>
              <w:t xml:space="preserve"> ResultMessage deleteStrategyInfo(long hotelID,long StrategyID)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t>请求删除策略对象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调用Strategy领域对象的del</w:t>
            </w:r>
            <w:r>
              <w:t>ete</w:t>
            </w:r>
            <w:r>
              <w:rPr>
                <w:rFonts w:hint="eastAsia"/>
              </w:rPr>
              <w:t>Strategy</w:t>
            </w:r>
            <w:r>
              <w: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Str</w:t>
            </w:r>
            <w:r>
              <w:t>ategyController.addStrategyInfo</w:t>
            </w:r>
          </w:p>
        </w:tc>
        <w:tc>
          <w:tcPr>
            <w:tcW w:w="1134" w:type="dxa"/>
          </w:tcPr>
          <w:p>
            <w:r>
              <w:rPr>
                <w:rFonts w:hint="eastAsia"/>
              </w:rPr>
              <w:t>语法</w:t>
            </w:r>
          </w:p>
        </w:tc>
        <w:tc>
          <w:tcPr>
            <w:tcW w:w="4190" w:type="dxa"/>
          </w:tcPr>
          <w:p>
            <w:r>
              <w:rPr>
                <w:rFonts w:hint="eastAsia"/>
              </w:rPr>
              <w:t>Public ResultMessage</w:t>
            </w:r>
            <w:r>
              <w:t xml:space="preserve"> addRoomInfo(</w:t>
            </w:r>
            <w:r>
              <w:rPr>
                <w:rFonts w:hint="eastAsia"/>
              </w:rPr>
              <w:t>StrategyVO</w:t>
            </w:r>
            <w: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rPr>
                <w:rFonts w:hint="eastAsia"/>
              </w:rPr>
              <w:t>请求增加一条策略信息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调用Strategy领域对象的addStrategyInfo方法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StrategyController.changeStrategyInfo</w:t>
            </w:r>
          </w:p>
        </w:tc>
        <w:tc>
          <w:tcPr>
            <w:tcW w:w="1134" w:type="dxa"/>
          </w:tcPr>
          <w:p>
            <w:r>
              <w:t>语法</w:t>
            </w:r>
          </w:p>
        </w:tc>
        <w:tc>
          <w:tcPr>
            <w:tcW w:w="4190" w:type="dxa"/>
          </w:tcPr>
          <w:p>
            <w:r>
              <w:rPr>
                <w:rFonts w:hint="eastAsia"/>
              </w:rPr>
              <w:t>Public ResultMessage changeStrategy</w:t>
            </w:r>
            <w:r>
              <w:t>Info(StrategyVO,vo)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rPr>
                <w:rFonts w:hint="eastAsia"/>
              </w:rPr>
              <w:t>已创建一个Strategy领域对象的chan</w:t>
            </w:r>
            <w:r>
              <w:t>geStrategyInfo方法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调用Strategy领域对象的change</w:t>
            </w:r>
            <w:r>
              <w:t>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StrategyController.</w:t>
            </w:r>
            <w:r>
              <w:t>getRoomInfo</w:t>
            </w:r>
          </w:p>
        </w:tc>
        <w:tc>
          <w:tcPr>
            <w:tcW w:w="1134" w:type="dxa"/>
          </w:tcPr>
          <w:p>
            <w:r>
              <w:rPr>
                <w:rFonts w:hint="eastAsia"/>
              </w:rPr>
              <w:t>语法</w:t>
            </w:r>
          </w:p>
        </w:tc>
        <w:tc>
          <w:tcPr>
            <w:tcW w:w="4190" w:type="dxa"/>
          </w:tcPr>
          <w:p>
            <w:r>
              <w:t>P</w:t>
            </w:r>
            <w:r>
              <w:rPr>
                <w:rFonts w:hint="eastAsia"/>
              </w:rPr>
              <w:t xml:space="preserve">ublic </w:t>
            </w:r>
            <w:r>
              <w:t>List&lt;RoomVO&gt; getRoomInfo(long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rPr>
                <w:rFonts w:hint="eastAsia"/>
              </w:rPr>
              <w:t>请求获取酒店的房间信息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调用StrategyController 领域对象的getRoomInfo对象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0" w:author="Microsoft 帐户" w:date="2016-11-05T18:25:00Z"/>
        </w:trPr>
        <w:tc>
          <w:tcPr>
            <w:tcW w:w="2972" w:type="dxa"/>
            <w:vMerge w:val="restart"/>
          </w:tcPr>
          <w:p>
            <w:pPr>
              <w:rPr>
                <w:ins w:id="1" w:author="Microsoft 帐户" w:date="2016-11-05T18:25:00Z"/>
              </w:rPr>
            </w:pPr>
            <w:ins w:id="2" w:author="Microsoft 帐户" w:date="2016-11-05T18:25:00Z">
              <w:r>
                <w:rPr/>
                <w:t>StrategyController.setStrategyStyle</w:t>
              </w:r>
            </w:ins>
          </w:p>
        </w:tc>
        <w:tc>
          <w:tcPr>
            <w:tcW w:w="1134" w:type="dxa"/>
          </w:tcPr>
          <w:p>
            <w:pPr>
              <w:rPr>
                <w:ins w:id="3" w:author="Microsoft 帐户" w:date="2016-11-05T18:25:00Z"/>
              </w:rPr>
            </w:pPr>
            <w:ins w:id="4" w:author="Microsoft 帐户" w:date="2016-11-05T18:25:00Z">
              <w:r>
                <w:rPr>
                  <w:rFonts w:hint="eastAsia"/>
                </w:rPr>
                <w:t>语法</w:t>
              </w:r>
            </w:ins>
          </w:p>
        </w:tc>
        <w:tc>
          <w:tcPr>
            <w:tcW w:w="4190" w:type="dxa"/>
          </w:tcPr>
          <w:p>
            <w:pPr>
              <w:rPr>
                <w:ins w:id="5" w:author="Microsoft 帐户" w:date="2016-11-05T18:25:00Z"/>
              </w:rPr>
            </w:pPr>
            <w:ins w:id="6" w:author="Microsoft 帐户" w:date="2016-11-05T18:25:00Z">
              <w:r>
                <w:rPr/>
                <w:t>P</w:t>
              </w:r>
            </w:ins>
            <w:ins w:id="7" w:author="Microsoft 帐户" w:date="2016-11-05T18:25:00Z">
              <w:r>
                <w:rPr>
                  <w:rFonts w:hint="eastAsia"/>
                </w:rPr>
                <w:t>ublic</w:t>
              </w:r>
            </w:ins>
            <w:ins w:id="8" w:author="Microsoft 帐户" w:date="2016-11-05T18:25:00Z">
              <w:r>
                <w:rPr/>
                <w:t xml:space="preserve"> ResultMessage setStrategyStyle(StrategyID);</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 w:author="Microsoft 帐户" w:date="2016-11-05T18:25:00Z"/>
        </w:trPr>
        <w:tc>
          <w:tcPr>
            <w:tcW w:w="2972" w:type="dxa"/>
            <w:vMerge w:val="continue"/>
          </w:tcPr>
          <w:p>
            <w:pPr>
              <w:rPr>
                <w:ins w:id="10" w:author="Microsoft 帐户" w:date="2016-11-05T18:25:00Z"/>
              </w:rPr>
            </w:pPr>
          </w:p>
        </w:tc>
        <w:tc>
          <w:tcPr>
            <w:tcW w:w="1134" w:type="dxa"/>
          </w:tcPr>
          <w:p>
            <w:pPr>
              <w:rPr>
                <w:ins w:id="11" w:author="Microsoft 帐户" w:date="2016-11-05T18:25:00Z"/>
              </w:rPr>
            </w:pPr>
            <w:ins w:id="12" w:author="Microsoft 帐户" w:date="2016-11-05T18:25:00Z">
              <w:r>
                <w:rPr>
                  <w:rFonts w:hint="eastAsia"/>
                </w:rPr>
                <w:t>前置条件</w:t>
              </w:r>
            </w:ins>
          </w:p>
        </w:tc>
        <w:tc>
          <w:tcPr>
            <w:tcW w:w="4190" w:type="dxa"/>
          </w:tcPr>
          <w:p>
            <w:pPr>
              <w:rPr>
                <w:ins w:id="13" w:author="Microsoft 帐户" w:date="2016-11-05T18:25:00Z"/>
              </w:rPr>
            </w:pPr>
            <w:ins w:id="14" w:author="Microsoft 帐户" w:date="2016-11-05T18:25:00Z">
              <w:r>
                <w:rPr>
                  <w:rFonts w:hint="eastAsia"/>
                </w:rPr>
                <w:t>调用strategy的方法</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5" w:author="Microsoft 帐户" w:date="2016-11-05T18:25:00Z"/>
        </w:trPr>
        <w:tc>
          <w:tcPr>
            <w:tcW w:w="2972" w:type="dxa"/>
            <w:vMerge w:val="continue"/>
          </w:tcPr>
          <w:p>
            <w:pPr>
              <w:rPr>
                <w:ins w:id="16" w:author="Microsoft 帐户" w:date="2016-11-05T18:25:00Z"/>
              </w:rPr>
            </w:pPr>
          </w:p>
        </w:tc>
        <w:tc>
          <w:tcPr>
            <w:tcW w:w="1134" w:type="dxa"/>
          </w:tcPr>
          <w:p>
            <w:pPr>
              <w:rPr>
                <w:ins w:id="17" w:author="Microsoft 帐户" w:date="2016-11-05T18:25:00Z"/>
              </w:rPr>
            </w:pPr>
            <w:ins w:id="18" w:author="Microsoft 帐户" w:date="2016-11-05T18:25:00Z">
              <w:r>
                <w:rPr>
                  <w:rFonts w:hint="eastAsia"/>
                </w:rPr>
                <w:t>后置条件</w:t>
              </w:r>
            </w:ins>
          </w:p>
        </w:tc>
        <w:tc>
          <w:tcPr>
            <w:tcW w:w="4190" w:type="dxa"/>
          </w:tcPr>
          <w:p>
            <w:pPr>
              <w:rPr>
                <w:ins w:id="19" w:author="Microsoft 帐户" w:date="2016-11-05T18:25:00Z"/>
              </w:rPr>
            </w:pPr>
            <w:ins w:id="20" w:author="Microsoft 帐户" w:date="2016-11-05T18:25:00Z">
              <w:r>
                <w:rPr>
                  <w:rFonts w:hint="eastAsia"/>
                </w:rPr>
                <w:t>调用Strategy领域对象的setStrategyStyle方法</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pPr>
              <w:jc w:val="center"/>
            </w:pPr>
            <w:r>
              <w:rPr>
                <w:rFonts w:hint="eastAsia"/>
              </w:rPr>
              <w:t>服务名</w:t>
            </w:r>
          </w:p>
        </w:tc>
        <w:tc>
          <w:tcPr>
            <w:tcW w:w="4190" w:type="dxa"/>
          </w:tcPr>
          <w:p>
            <w:pPr>
              <w:jc w:val="center"/>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w:t>
            </w:r>
            <w:r>
              <w:t>trategy.getStrategyInfo</w:t>
            </w:r>
          </w:p>
        </w:tc>
        <w:tc>
          <w:tcPr>
            <w:tcW w:w="4190" w:type="dxa"/>
          </w:tcPr>
          <w:p>
            <w:r>
              <w:rPr>
                <w:rFonts w:hint="eastAsia"/>
              </w:rPr>
              <w:t>获取酒店所有的策略信息列表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Strategy.</w:t>
            </w:r>
            <w:r>
              <w:t>deleteStrategyInfo</w:t>
            </w:r>
          </w:p>
        </w:tc>
        <w:tc>
          <w:tcPr>
            <w:tcW w:w="4190" w:type="dxa"/>
          </w:tcPr>
          <w:p>
            <w:r>
              <w:rPr>
                <w:rFonts w:hint="eastAsia"/>
              </w:rPr>
              <w:t>删除酒店的某一策略信息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4106" w:type="dxa"/>
            <w:gridSpan w:val="2"/>
          </w:tcPr>
          <w:p>
            <w:r>
              <w:rPr>
                <w:rFonts w:hint="eastAsia"/>
              </w:rPr>
              <w:t>Strategy</w:t>
            </w:r>
            <w:r>
              <w:t>.addStrategyInfo</w:t>
            </w:r>
          </w:p>
        </w:tc>
        <w:tc>
          <w:tcPr>
            <w:tcW w:w="4190" w:type="dxa"/>
          </w:tcPr>
          <w:p>
            <w:r>
              <w:rPr>
                <w:rFonts w:hint="eastAsia"/>
              </w:rPr>
              <w:t>增加酒店的某一策略信息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 w:hRule="atLeast"/>
        </w:trPr>
        <w:tc>
          <w:tcPr>
            <w:tcW w:w="4106" w:type="dxa"/>
            <w:gridSpan w:val="2"/>
          </w:tcPr>
          <w:p>
            <w:r>
              <w:rPr>
                <w:rFonts w:hint="eastAsia"/>
              </w:rPr>
              <w:t>Str</w:t>
            </w:r>
            <w:r>
              <w:t>ategy.changeStrategyInfo</w:t>
            </w:r>
          </w:p>
        </w:tc>
        <w:tc>
          <w:tcPr>
            <w:tcW w:w="4190" w:type="dxa"/>
          </w:tcPr>
          <w:p>
            <w:r>
              <w:rPr>
                <w:rFonts w:hint="eastAsia"/>
              </w:rPr>
              <w:t>改变酒店的某一策略信息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w:t>
            </w:r>
            <w:r>
              <w:t>ategy.getRoomInfo</w:t>
            </w:r>
          </w:p>
        </w:tc>
        <w:tc>
          <w:tcPr>
            <w:tcW w:w="4190" w:type="dxa"/>
          </w:tcPr>
          <w:p>
            <w:r>
              <w:t>获取酒店的客房信息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1" w:author="Microsoft 帐户" w:date="2016-11-05T18:25:00Z"/>
        </w:trPr>
        <w:tc>
          <w:tcPr>
            <w:tcW w:w="4106" w:type="dxa"/>
            <w:gridSpan w:val="2"/>
          </w:tcPr>
          <w:p>
            <w:pPr>
              <w:rPr>
                <w:ins w:id="22" w:author="Microsoft 帐户" w:date="2016-11-05T18:25:00Z"/>
              </w:rPr>
            </w:pPr>
            <w:ins w:id="23" w:author="Microsoft 帐户" w:date="2016-11-05T18:25:00Z">
              <w:r>
                <w:rPr>
                  <w:rFonts w:hint="eastAsia"/>
                </w:rPr>
                <w:t>Strategy.setStrategyStyle</w:t>
              </w:r>
            </w:ins>
          </w:p>
        </w:tc>
        <w:tc>
          <w:tcPr>
            <w:tcW w:w="4190" w:type="dxa"/>
          </w:tcPr>
          <w:p>
            <w:pPr>
              <w:rPr>
                <w:ins w:id="24" w:author="Microsoft 帐户" w:date="2016-11-05T18:25:00Z"/>
              </w:rPr>
            </w:pPr>
            <w:ins w:id="25" w:author="Microsoft 帐户" w:date="2016-11-05T18:25:00Z">
              <w:r>
                <w:rPr/>
                <w:t>设置策略类型</w:t>
              </w:r>
            </w:ins>
          </w:p>
        </w:tc>
      </w:tr>
    </w:tbl>
    <w:p>
      <w:pPr>
        <w:ind w:firstLine="480"/>
      </w:pPr>
    </w:p>
    <w:p>
      <w:pPr>
        <w:ind w:firstLine="480"/>
      </w:pPr>
    </w:p>
    <w:p>
      <w:pPr>
        <w:ind w:firstLine="480"/>
        <w:jc w:val="center"/>
      </w:pPr>
    </w:p>
    <w:p>
      <w:pPr>
        <w:ind w:firstLine="480"/>
        <w:jc w:val="center"/>
        <w:rPr>
          <w:sz w:val="24"/>
          <w:szCs w:val="24"/>
        </w:rPr>
      </w:pPr>
      <w:r>
        <w:rPr>
          <w:sz w:val="24"/>
          <w:szCs w:val="24"/>
        </w:rPr>
        <w:t>表</w:t>
      </w:r>
      <w:r>
        <w:rPr>
          <w:rFonts w:hint="eastAsia"/>
          <w:sz w:val="24"/>
          <w:szCs w:val="24"/>
        </w:rPr>
        <w:t>1</w:t>
      </w:r>
      <w:r>
        <w:rPr>
          <w:sz w:val="24"/>
          <w:szCs w:val="24"/>
        </w:rPr>
        <w:t>.1.2.1-2 Strategy的接口规范</w:t>
      </w:r>
    </w:p>
    <w:p>
      <w:pPr>
        <w:ind w:firstLine="480"/>
        <w:jc w:val="cente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7"/>
        <w:gridCol w:w="1149"/>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restart"/>
          </w:tcPr>
          <w:p>
            <w:r>
              <w:rPr>
                <w:rFonts w:hint="eastAsia"/>
              </w:rPr>
              <w:t>S</w:t>
            </w:r>
            <w:r>
              <w:t>trategy.getStrategyInfo</w:t>
            </w:r>
          </w:p>
        </w:tc>
        <w:tc>
          <w:tcPr>
            <w:tcW w:w="1149" w:type="dxa"/>
          </w:tcPr>
          <w:p>
            <w:r>
              <w:rPr>
                <w:rFonts w:hint="eastAsia"/>
              </w:rPr>
              <w:t>语法</w:t>
            </w:r>
          </w:p>
        </w:tc>
        <w:tc>
          <w:tcPr>
            <w:tcW w:w="4190" w:type="dxa"/>
          </w:tcPr>
          <w:p>
            <w:r>
              <w:rPr>
                <w:rFonts w:hint="eastAsia"/>
              </w:rPr>
              <w:t xml:space="preserve">Public </w:t>
            </w:r>
            <w:r>
              <w:t>List&lt;StrategyVO,vo&gt; getStrategyInfo(long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rPr>
                <w:rFonts w:hint="eastAsia"/>
              </w:rPr>
              <w:t>StrategyController请求调用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rPr>
                <w:rFonts w:hint="eastAsia"/>
              </w:rPr>
              <w:t>获取酒店所有策略信息的列表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2957" w:type="dxa"/>
            <w:vMerge w:val="restart"/>
          </w:tcPr>
          <w:p>
            <w:r>
              <w:rPr>
                <w:rFonts w:hint="eastAsia"/>
              </w:rPr>
              <w:t>S</w:t>
            </w:r>
            <w:r>
              <w:t>trategy.deleteStrategyInfo</w:t>
            </w:r>
          </w:p>
        </w:tc>
        <w:tc>
          <w:tcPr>
            <w:tcW w:w="1149" w:type="dxa"/>
          </w:tcPr>
          <w:p>
            <w:r>
              <w:t>语法</w:t>
            </w:r>
          </w:p>
        </w:tc>
        <w:tc>
          <w:tcPr>
            <w:tcW w:w="4190" w:type="dxa"/>
          </w:tcPr>
          <w:p>
            <w:r>
              <w:t>P</w:t>
            </w:r>
            <w:r>
              <w:rPr>
                <w:rFonts w:hint="eastAsia"/>
              </w:rPr>
              <w:t>ublic</w:t>
            </w:r>
            <w:r>
              <w:t xml:space="preserve"> ResultMessage deleteStrategyInfo(long hotelID,long strategyID)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t>StrategyController请求调用</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t>删除此酒店的此策略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restart"/>
          </w:tcPr>
          <w:p>
            <w:r>
              <w:rPr>
                <w:rFonts w:hint="eastAsia"/>
              </w:rPr>
              <w:t>Strategy.addStrategy</w:t>
            </w:r>
            <w:r>
              <w:t>Info</w:t>
            </w:r>
          </w:p>
        </w:tc>
        <w:tc>
          <w:tcPr>
            <w:tcW w:w="1149" w:type="dxa"/>
          </w:tcPr>
          <w:p>
            <w:r>
              <w:rPr>
                <w:rFonts w:hint="eastAsia"/>
              </w:rPr>
              <w:t>语法</w:t>
            </w:r>
          </w:p>
        </w:tc>
        <w:tc>
          <w:tcPr>
            <w:tcW w:w="4190" w:type="dxa"/>
          </w:tcPr>
          <w:p>
            <w:r>
              <w:rPr>
                <w:rFonts w:hint="eastAsia"/>
              </w:rPr>
              <w:t>Public ResultMessage</w:t>
            </w:r>
            <w:r>
              <w:t xml:space="preserve"> addStrategyInfo(</w:t>
            </w:r>
            <w:r>
              <w:rPr>
                <w:rFonts w:hint="eastAsia"/>
              </w:rPr>
              <w:t>StrategyVO,vo</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rPr>
                <w:rFonts w:hint="eastAsia"/>
              </w:rPr>
              <w:t>S</w:t>
            </w:r>
            <w:r>
              <w:t>trategyController请求调用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rPr>
                <w:rFonts w:hint="eastAsia"/>
              </w:rPr>
              <w:t>增加一条策略信息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restart"/>
          </w:tcPr>
          <w:p>
            <w:r>
              <w:rPr>
                <w:rFonts w:hint="eastAsia"/>
              </w:rPr>
              <w:t>Stra</w:t>
            </w:r>
            <w:r>
              <w:t>tegy.changeStrategyInfo</w:t>
            </w:r>
          </w:p>
        </w:tc>
        <w:tc>
          <w:tcPr>
            <w:tcW w:w="1149" w:type="dxa"/>
          </w:tcPr>
          <w:p>
            <w:r>
              <w:rPr>
                <w:rFonts w:hint="eastAsia"/>
              </w:rPr>
              <w:t>语法</w:t>
            </w:r>
          </w:p>
        </w:tc>
        <w:tc>
          <w:tcPr>
            <w:tcW w:w="4190" w:type="dxa"/>
          </w:tcPr>
          <w:p>
            <w:r>
              <w:rPr>
                <w:rFonts w:hint="eastAsia"/>
              </w:rPr>
              <w:t>Public ResultMessage changeStrategy</w:t>
            </w:r>
            <w:r>
              <w:t>Info(StrategyVO,vo)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rPr>
                <w:rFonts w:hint="eastAsia"/>
              </w:rPr>
              <w:t>此类型的客房存在优惠策略且S</w:t>
            </w:r>
            <w:r>
              <w:t>trategyController请求调用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rPr>
                <w:rFonts w:hint="eastAsia"/>
              </w:rPr>
              <w:t>更改相应的策略信息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restart"/>
          </w:tcPr>
          <w:p>
            <w:r>
              <w:rPr>
                <w:rFonts w:hint="eastAsia"/>
              </w:rPr>
              <w:t>Stategy.</w:t>
            </w:r>
            <w:r>
              <w:t>getRoomInfo</w:t>
            </w:r>
          </w:p>
        </w:tc>
        <w:tc>
          <w:tcPr>
            <w:tcW w:w="1149" w:type="dxa"/>
          </w:tcPr>
          <w:p>
            <w:r>
              <w:rPr>
                <w:rFonts w:hint="eastAsia"/>
              </w:rPr>
              <w:t>语法</w:t>
            </w:r>
          </w:p>
        </w:tc>
        <w:tc>
          <w:tcPr>
            <w:tcW w:w="4190" w:type="dxa"/>
          </w:tcPr>
          <w:p>
            <w:r>
              <w:t>P</w:t>
            </w:r>
            <w:r>
              <w:rPr>
                <w:rFonts w:hint="eastAsia"/>
              </w:rPr>
              <w:t>ublic</w:t>
            </w:r>
            <w:r>
              <w:t xml:space="preserve"> List&lt;roomVO&gt; getRoomInfo(long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rPr>
                <w:rFonts w:hint="eastAsia"/>
              </w:rPr>
              <w:t>Stra</w:t>
            </w:r>
            <w:r>
              <w:t>tegyController请求调用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rPr>
                <w:rFonts w:hint="eastAsia"/>
              </w:rPr>
              <w:t>返回此酒店的所有客房信息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6" w:author="Microsoft 帐户" w:date="2016-11-05T18:25:00Z"/>
        </w:trPr>
        <w:tc>
          <w:tcPr>
            <w:tcW w:w="2957" w:type="dxa"/>
            <w:vMerge w:val="restart"/>
          </w:tcPr>
          <w:p>
            <w:pPr>
              <w:rPr>
                <w:ins w:id="27" w:author="Microsoft 帐户" w:date="2016-11-05T18:25:00Z"/>
              </w:rPr>
            </w:pPr>
            <w:ins w:id="28" w:author="Microsoft 帐户" w:date="2016-11-05T18:25:00Z">
              <w:r>
                <w:rPr/>
                <w:t>Strategy.setStrategyStyle</w:t>
              </w:r>
            </w:ins>
          </w:p>
        </w:tc>
        <w:tc>
          <w:tcPr>
            <w:tcW w:w="1149" w:type="dxa"/>
          </w:tcPr>
          <w:p>
            <w:pPr>
              <w:rPr>
                <w:ins w:id="29" w:author="Microsoft 帐户" w:date="2016-11-05T18:25:00Z"/>
              </w:rPr>
            </w:pPr>
            <w:ins w:id="30" w:author="Microsoft 帐户" w:date="2016-11-05T18:25:00Z">
              <w:r>
                <w:rPr/>
                <w:t>语法</w:t>
              </w:r>
            </w:ins>
          </w:p>
        </w:tc>
        <w:tc>
          <w:tcPr>
            <w:tcW w:w="4190" w:type="dxa"/>
          </w:tcPr>
          <w:p>
            <w:pPr>
              <w:rPr>
                <w:ins w:id="31" w:author="Microsoft 帐户" w:date="2016-11-05T18:25:00Z"/>
              </w:rPr>
            </w:pPr>
            <w:ins w:id="32" w:author="Microsoft 帐户" w:date="2016-11-05T18:25:00Z">
              <w:r>
                <w:rPr/>
                <w:t>P</w:t>
              </w:r>
            </w:ins>
            <w:ins w:id="33" w:author="Microsoft 帐户" w:date="2016-11-05T18:25:00Z">
              <w:r>
                <w:rPr>
                  <w:rFonts w:hint="eastAsia"/>
                </w:rPr>
                <w:t xml:space="preserve">ublic </w:t>
              </w:r>
            </w:ins>
            <w:ins w:id="34" w:author="Microsoft 帐户" w:date="2016-11-05T18:25:00Z">
              <w:r>
                <w:rPr/>
                <w:t>ResultMessage setStrategyStyle(StrategyID id)</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35" w:author="Microsoft 帐户" w:date="2016-11-05T18:25:00Z"/>
        </w:trPr>
        <w:tc>
          <w:tcPr>
            <w:tcW w:w="2957" w:type="dxa"/>
            <w:vMerge w:val="continue"/>
          </w:tcPr>
          <w:p>
            <w:pPr>
              <w:rPr>
                <w:ins w:id="36" w:author="Microsoft 帐户" w:date="2016-11-05T18:25:00Z"/>
              </w:rPr>
            </w:pPr>
          </w:p>
        </w:tc>
        <w:tc>
          <w:tcPr>
            <w:tcW w:w="1149" w:type="dxa"/>
          </w:tcPr>
          <w:p>
            <w:pPr>
              <w:rPr>
                <w:ins w:id="37" w:author="Microsoft 帐户" w:date="2016-11-05T18:25:00Z"/>
              </w:rPr>
            </w:pPr>
            <w:ins w:id="38" w:author="Microsoft 帐户" w:date="2016-11-05T18:25:00Z">
              <w:r>
                <w:rPr>
                  <w:rFonts w:hint="eastAsia"/>
                </w:rPr>
                <w:t>前置条件</w:t>
              </w:r>
            </w:ins>
          </w:p>
        </w:tc>
        <w:tc>
          <w:tcPr>
            <w:tcW w:w="4190" w:type="dxa"/>
          </w:tcPr>
          <w:p>
            <w:pPr>
              <w:rPr>
                <w:ins w:id="39" w:author="Microsoft 帐户" w:date="2016-11-05T18:25:00Z"/>
              </w:rPr>
            </w:pPr>
            <w:ins w:id="40" w:author="Microsoft 帐户" w:date="2016-11-05T18:25:00Z">
              <w:r>
                <w:rPr>
                  <w:rFonts w:hint="eastAsia"/>
                </w:rPr>
                <w:t>StrategyController请求调用</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1" w:author="Microsoft 帐户" w:date="2016-11-05T18:25:00Z"/>
        </w:trPr>
        <w:tc>
          <w:tcPr>
            <w:tcW w:w="2957" w:type="dxa"/>
            <w:vMerge w:val="continue"/>
          </w:tcPr>
          <w:p>
            <w:pPr>
              <w:rPr>
                <w:ins w:id="42" w:author="Microsoft 帐户" w:date="2016-11-05T18:25:00Z"/>
              </w:rPr>
            </w:pPr>
          </w:p>
        </w:tc>
        <w:tc>
          <w:tcPr>
            <w:tcW w:w="1149" w:type="dxa"/>
          </w:tcPr>
          <w:p>
            <w:pPr>
              <w:rPr>
                <w:ins w:id="43" w:author="Microsoft 帐户" w:date="2016-11-05T18:25:00Z"/>
              </w:rPr>
            </w:pPr>
            <w:ins w:id="44" w:author="Microsoft 帐户" w:date="2016-11-05T18:25:00Z">
              <w:r>
                <w:rPr>
                  <w:rFonts w:hint="eastAsia"/>
                </w:rPr>
                <w:t>后置条件</w:t>
              </w:r>
            </w:ins>
          </w:p>
        </w:tc>
        <w:tc>
          <w:tcPr>
            <w:tcW w:w="4190" w:type="dxa"/>
          </w:tcPr>
          <w:p>
            <w:pPr>
              <w:rPr>
                <w:ins w:id="45" w:author="Microsoft 帐户" w:date="2016-11-05T18:25:00Z"/>
              </w:rPr>
            </w:pPr>
            <w:ins w:id="46" w:author="Microsoft 帐户" w:date="2016-11-05T18:25:00Z">
              <w:r>
                <w:rPr>
                  <w:rFonts w:hint="eastAsia"/>
                </w:rPr>
                <w:t>设置策略类型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服务名</w:t>
            </w:r>
          </w:p>
        </w:tc>
        <w:tc>
          <w:tcPr>
            <w:tcW w:w="4190" w:type="dxa"/>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Ho</w:t>
            </w:r>
            <w:r>
              <w:t>telController.getRoomInfo()</w:t>
            </w:r>
          </w:p>
        </w:tc>
        <w:tc>
          <w:tcPr>
            <w:tcW w:w="4190" w:type="dxa"/>
          </w:tcPr>
          <w:p>
            <w:r>
              <w:rPr>
                <w:rFonts w:hint="eastAsia"/>
              </w:rPr>
              <w:t>获得酒店所有的客房信息的持久化对象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StrategyDataService</w:t>
            </w:r>
            <w:r>
              <w:t>.add(StrategyPO,po</w:t>
            </w:r>
            <w:r>
              <w:rPr>
                <w:rFonts w:hint="eastAsia"/>
              </w:rPr>
              <w:t>)</w:t>
            </w:r>
          </w:p>
        </w:tc>
        <w:tc>
          <w:tcPr>
            <w:tcW w:w="4190" w:type="dxa"/>
          </w:tcPr>
          <w:p>
            <w:r>
              <w:rPr>
                <w:rFonts w:hint="eastAsia"/>
              </w:rPr>
              <w:t>插入一条策略信息的持久化对象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StrategyDataService.delete(</w:t>
            </w:r>
            <w:r>
              <w:t>long strategyID</w:t>
            </w:r>
            <w:r>
              <w:rPr>
                <w:rFonts w:hint="eastAsia"/>
              </w:rPr>
              <w:t>)</w:t>
            </w:r>
          </w:p>
        </w:tc>
        <w:tc>
          <w:tcPr>
            <w:tcW w:w="4190" w:type="dxa"/>
          </w:tcPr>
          <w:p>
            <w:r>
              <w:rPr>
                <w:rFonts w:hint="eastAsia"/>
              </w:rPr>
              <w:t>删除一条策略信息的持久化对象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w:t>
            </w:r>
            <w:r>
              <w:t>ategyDataService.change(StrategyPO,po)</w:t>
            </w:r>
          </w:p>
        </w:tc>
        <w:tc>
          <w:tcPr>
            <w:tcW w:w="4190" w:type="dxa"/>
          </w:tcPr>
          <w:p>
            <w:r>
              <w:rPr>
                <w:rFonts w:hint="eastAsia"/>
              </w:rPr>
              <w:t>修改一条策略信息的持久化对象</w:t>
            </w:r>
          </w:p>
        </w:tc>
      </w:tr>
    </w:tbl>
    <w:p>
      <w:pPr>
        <w:ind w:firstLine="480"/>
      </w:pPr>
    </w:p>
    <w:p>
      <w:pPr>
        <w:ind w:firstLine="480"/>
        <w:rPr>
          <w:ins w:id="47" w:author="Microsoft 帐户" w:date="2016-11-05T18:25:00Z"/>
        </w:rPr>
      </w:pPr>
      <w:ins w:id="48" w:author="Microsoft 帐户" w:date="2016-11-05T18:25:00Z">
        <w:r>
          <w:rPr/>
          <w:t>StrategyList的接口规范</w:t>
        </w:r>
      </w:ins>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1199"/>
        <w:gridCol w:w="184"/>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9" w:author="Microsoft 帐户" w:date="2016-11-05T18:25:00Z"/>
        </w:trPr>
        <w:tc>
          <w:tcPr>
            <w:tcW w:w="8296" w:type="dxa"/>
            <w:gridSpan w:val="4"/>
          </w:tcPr>
          <w:p>
            <w:pPr>
              <w:rPr>
                <w:ins w:id="50" w:author="Microsoft 帐户" w:date="2016-11-05T18:25:00Z"/>
              </w:rPr>
            </w:pPr>
            <w:ins w:id="51" w:author="Microsoft 帐户" w:date="2016-11-05T18:25:00Z">
              <w:r>
                <w:rPr>
                  <w:rFonts w:hint="eastAsia"/>
                </w:rPr>
                <w:t>提供的服务（供接口）</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2" w:author="Microsoft 帐户" w:date="2016-11-05T18:25:00Z"/>
        </w:trPr>
        <w:tc>
          <w:tcPr>
            <w:tcW w:w="2765" w:type="dxa"/>
            <w:vMerge w:val="restart"/>
          </w:tcPr>
          <w:p>
            <w:pPr>
              <w:rPr>
                <w:ins w:id="53" w:author="Microsoft 帐户" w:date="2016-11-05T18:25:00Z"/>
              </w:rPr>
            </w:pPr>
            <w:ins w:id="54" w:author="Microsoft 帐户" w:date="2016-11-05T18:25:00Z">
              <w:r>
                <w:rPr/>
                <w:t>StrategyList.getStrategyInfo</w:t>
              </w:r>
            </w:ins>
          </w:p>
        </w:tc>
        <w:tc>
          <w:tcPr>
            <w:tcW w:w="1199" w:type="dxa"/>
          </w:tcPr>
          <w:p>
            <w:pPr>
              <w:rPr>
                <w:ins w:id="55" w:author="Microsoft 帐户" w:date="2016-11-05T18:25:00Z"/>
              </w:rPr>
            </w:pPr>
            <w:ins w:id="56" w:author="Microsoft 帐户" w:date="2016-11-05T18:25:00Z">
              <w:r>
                <w:rPr/>
                <w:t>语法</w:t>
              </w:r>
            </w:ins>
          </w:p>
        </w:tc>
        <w:tc>
          <w:tcPr>
            <w:tcW w:w="4332" w:type="dxa"/>
            <w:gridSpan w:val="2"/>
          </w:tcPr>
          <w:p>
            <w:pPr>
              <w:rPr>
                <w:ins w:id="57" w:author="Microsoft 帐户" w:date="2016-11-05T18:25:00Z"/>
              </w:rPr>
            </w:pPr>
            <w:r>
              <w:t>Public List&lt;strategyPO &gt; getStrategyInfo(HotelID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8" w:author="Microsoft 帐户" w:date="2016-11-05T18:25:00Z"/>
        </w:trPr>
        <w:tc>
          <w:tcPr>
            <w:tcW w:w="2765" w:type="dxa"/>
            <w:vMerge w:val="continue"/>
          </w:tcPr>
          <w:p>
            <w:pPr>
              <w:rPr>
                <w:ins w:id="59" w:author="Microsoft 帐户" w:date="2016-11-05T18:25:00Z"/>
              </w:rPr>
            </w:pPr>
          </w:p>
        </w:tc>
        <w:tc>
          <w:tcPr>
            <w:tcW w:w="1199" w:type="dxa"/>
          </w:tcPr>
          <w:p>
            <w:pPr>
              <w:rPr>
                <w:ins w:id="60" w:author="Microsoft 帐户" w:date="2016-11-05T18:25:00Z"/>
              </w:rPr>
            </w:pPr>
            <w:r>
              <w:t>前置条件</w:t>
            </w:r>
          </w:p>
        </w:tc>
        <w:tc>
          <w:tcPr>
            <w:tcW w:w="4332" w:type="dxa"/>
            <w:gridSpan w:val="2"/>
          </w:tcPr>
          <w:p>
            <w:pPr>
              <w:rPr>
                <w:ins w:id="61" w:author="Microsoft 帐户" w:date="2016-11-05T18:25:00Z"/>
              </w:rPr>
            </w:pPr>
            <w:r>
              <w:rPr>
                <w:rFonts w:hint="eastAsia"/>
              </w:rPr>
              <w:t>Strategy调用获取策略列表的方法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62" w:author="Microsoft 帐户" w:date="2016-11-05T18:25:00Z"/>
        </w:trPr>
        <w:tc>
          <w:tcPr>
            <w:tcW w:w="2765" w:type="dxa"/>
            <w:vMerge w:val="continue"/>
          </w:tcPr>
          <w:p>
            <w:pPr>
              <w:rPr>
                <w:ins w:id="63" w:author="Microsoft 帐户" w:date="2016-11-05T18:25:00Z"/>
              </w:rPr>
            </w:pPr>
          </w:p>
        </w:tc>
        <w:tc>
          <w:tcPr>
            <w:tcW w:w="1199" w:type="dxa"/>
          </w:tcPr>
          <w:p>
            <w:pPr>
              <w:rPr>
                <w:ins w:id="64" w:author="Microsoft 帐户" w:date="2016-11-05T18:25:00Z"/>
              </w:rPr>
            </w:pPr>
            <w:r>
              <w:t>后置条件</w:t>
            </w:r>
          </w:p>
        </w:tc>
        <w:tc>
          <w:tcPr>
            <w:tcW w:w="4332" w:type="dxa"/>
            <w:gridSpan w:val="2"/>
          </w:tcPr>
          <w:p>
            <w:pPr>
              <w:rPr>
                <w:ins w:id="65" w:author="Microsoft 帐户" w:date="2016-11-05T18:25:00Z"/>
                <w:rFonts w:hint="eastAsia"/>
              </w:rPr>
            </w:pPr>
            <w:r>
              <w:t>初始化类中的StrategyList并返回StrategyList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4"/>
          </w:tcPr>
          <w:p>
            <w:r>
              <w:t>需要的服务</w:t>
            </w:r>
            <w:r>
              <w:rPr>
                <w:rFonts w:hint="eastAsia"/>
              </w:rPr>
              <w:t>（需接口）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gridSpan w:val="3"/>
          </w:tcPr>
          <w:p>
            <w:r>
              <w:t>服务名</w:t>
            </w:r>
          </w:p>
        </w:tc>
        <w:tc>
          <w:tcPr>
            <w:tcW w:w="4148" w:type="dxa"/>
          </w:tcPr>
          <w:p>
            <w: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gridSpan w:val="3"/>
          </w:tcPr>
          <w:p>
            <w:r>
              <w:rPr>
                <w:rFonts w:hint="eastAsia"/>
              </w:rPr>
              <w:t>StrategyDataService.getStrategyInfo</w:t>
            </w:r>
          </w:p>
        </w:tc>
        <w:tc>
          <w:tcPr>
            <w:tcW w:w="4148" w:type="dxa"/>
          </w:tcPr>
          <w:p>
            <w:r>
              <w:rPr>
                <w:rFonts w:hint="eastAsia"/>
              </w:rPr>
              <w:t>获取该酒店所有的策略</w:t>
            </w:r>
          </w:p>
        </w:tc>
      </w:tr>
    </w:tbl>
    <w:p>
      <w:pPr>
        <w:ind w:firstLine="480"/>
        <w:rPr>
          <w:ins w:id="66" w:author="Microsoft 帐户" w:date="2016-11-05T18:25:00Z"/>
        </w:rPr>
      </w:pPr>
    </w:p>
    <w:p>
      <w:pPr>
        <w:ind w:firstLine="480"/>
      </w:pPr>
    </w:p>
    <w:p>
      <w:pPr>
        <w:ind w:firstLine="480"/>
      </w:pPr>
    </w:p>
    <w:p>
      <w:pPr>
        <w:ind w:firstLine="480"/>
      </w:pPr>
    </w:p>
    <w:p>
      <w:pPr>
        <w:ind w:firstLine="480"/>
      </w:pPr>
    </w:p>
    <w:p>
      <w:pPr>
        <w:ind w:firstLine="480"/>
      </w:pPr>
      <w:r>
        <w:rPr>
          <w:rFonts w:hint="eastAsia"/>
        </w:rPr>
        <w:t>（4）动态模型：</w:t>
      </w:r>
    </w:p>
    <w:p>
      <w:pPr>
        <w:ind w:firstLine="480"/>
      </w:pPr>
    </w:p>
    <w:p>
      <w:pPr>
        <w:ind w:firstLine="480"/>
      </w:pPr>
    </w:p>
    <w:p>
      <w:pPr>
        <w:ind w:firstLine="480"/>
      </w:pPr>
      <w:r>
        <w:drawing>
          <wp:inline distT="0" distB="0" distL="0" distR="0">
            <wp:extent cx="5274310" cy="3020060"/>
            <wp:effectExtent l="0" t="0" r="2540" b="889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32"/>
                    <a:stretch>
                      <a:fillRect/>
                    </a:stretch>
                  </pic:blipFill>
                  <pic:spPr>
                    <a:xfrm>
                      <a:off x="0" y="0"/>
                      <a:ext cx="5274310" cy="3020060"/>
                    </a:xfrm>
                    <a:prstGeom prst="rect">
                      <a:avLst/>
                    </a:prstGeom>
                  </pic:spPr>
                </pic:pic>
              </a:graphicData>
            </a:graphic>
          </wp:inline>
        </w:drawing>
      </w:r>
    </w:p>
    <w:p>
      <w:pPr>
        <w:ind w:firstLine="480"/>
      </w:pPr>
    </w:p>
    <w:p>
      <w:pPr>
        <w:ind w:firstLine="480"/>
        <w:jc w:val="center"/>
      </w:pPr>
      <w:r>
        <w:rPr>
          <w:rFonts w:hint="eastAsia"/>
        </w:rPr>
        <w:t>图1.1.2.1-</w:t>
      </w:r>
      <w:r>
        <w:t>1获取策略信息顺序图</w:t>
      </w:r>
    </w:p>
    <w:p>
      <w:pPr>
        <w:ind w:firstLine="480"/>
      </w:pPr>
    </w:p>
    <w:p>
      <w:pPr>
        <w:ind w:firstLine="480"/>
      </w:pPr>
    </w:p>
    <w:p>
      <w:pPr>
        <w:ind w:firstLine="480"/>
      </w:pPr>
    </w:p>
    <w:p>
      <w:pPr>
        <w:ind w:firstLine="480"/>
      </w:pPr>
      <w:r>
        <w:drawing>
          <wp:inline distT="0" distB="0" distL="0" distR="0">
            <wp:extent cx="5274310" cy="3070225"/>
            <wp:effectExtent l="0" t="0" r="2540" b="1587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33"/>
                    <a:stretch>
                      <a:fillRect/>
                    </a:stretch>
                  </pic:blipFill>
                  <pic:spPr>
                    <a:xfrm>
                      <a:off x="0" y="0"/>
                      <a:ext cx="5274310" cy="3070225"/>
                    </a:xfrm>
                    <a:prstGeom prst="rect">
                      <a:avLst/>
                    </a:prstGeom>
                  </pic:spPr>
                </pic:pic>
              </a:graphicData>
            </a:graphic>
          </wp:inline>
        </w:drawing>
      </w:r>
    </w:p>
    <w:p>
      <w:pPr>
        <w:ind w:firstLine="480"/>
      </w:pPr>
    </w:p>
    <w:p>
      <w:pPr>
        <w:ind w:firstLine="480"/>
        <w:jc w:val="center"/>
      </w:pPr>
      <w:r>
        <w:rPr>
          <w:rFonts w:hint="eastAsia"/>
        </w:rPr>
        <w:t>图1.1.2.1-</w:t>
      </w:r>
      <w:r>
        <w:t>2Strategy的删除策略信息顺序图</w:t>
      </w:r>
    </w:p>
    <w:p>
      <w:pPr>
        <w:ind w:firstLine="480"/>
      </w:pPr>
    </w:p>
    <w:p>
      <w:pPr>
        <w:ind w:firstLine="480"/>
      </w:pPr>
    </w:p>
    <w:p>
      <w:pPr>
        <w:ind w:firstLine="480"/>
      </w:pPr>
    </w:p>
    <w:p>
      <w:pPr>
        <w:ind w:firstLine="480"/>
      </w:pPr>
    </w:p>
    <w:p>
      <w:pPr>
        <w:ind w:firstLine="480"/>
      </w:pPr>
    </w:p>
    <w:p>
      <w:pPr>
        <w:ind w:firstLine="480"/>
      </w:pPr>
    </w:p>
    <w:p>
      <w:pPr>
        <w:ind w:firstLine="480"/>
      </w:pPr>
      <w:r>
        <w:drawing>
          <wp:inline distT="0" distB="0" distL="0" distR="0">
            <wp:extent cx="5274310" cy="3008630"/>
            <wp:effectExtent l="0" t="0" r="2540" b="127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34"/>
                    <a:stretch>
                      <a:fillRect/>
                    </a:stretch>
                  </pic:blipFill>
                  <pic:spPr>
                    <a:xfrm>
                      <a:off x="0" y="0"/>
                      <a:ext cx="5274310" cy="3008630"/>
                    </a:xfrm>
                    <a:prstGeom prst="rect">
                      <a:avLst/>
                    </a:prstGeom>
                  </pic:spPr>
                </pic:pic>
              </a:graphicData>
            </a:graphic>
          </wp:inline>
        </w:drawing>
      </w:r>
    </w:p>
    <w:p>
      <w:pPr>
        <w:ind w:firstLine="480"/>
      </w:pPr>
    </w:p>
    <w:p>
      <w:pPr>
        <w:ind w:firstLine="480"/>
        <w:jc w:val="center"/>
      </w:pPr>
      <w:r>
        <w:rPr>
          <w:rFonts w:hint="eastAsia"/>
        </w:rPr>
        <w:t>图1.1.2.1-</w:t>
      </w:r>
      <w:r>
        <w:t>3获取酒店客房信息顺序图</w:t>
      </w:r>
    </w:p>
    <w:p>
      <w:pPr>
        <w:ind w:firstLine="480"/>
      </w:pPr>
    </w:p>
    <w:p>
      <w:pPr>
        <w:ind w:firstLine="480"/>
      </w:pPr>
    </w:p>
    <w:p>
      <w:pPr>
        <w:ind w:firstLine="480"/>
      </w:pPr>
      <w:r>
        <w:drawing>
          <wp:inline distT="0" distB="0" distL="0" distR="0">
            <wp:extent cx="5274310" cy="3769995"/>
            <wp:effectExtent l="0" t="0" r="2540" b="190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35"/>
                    <a:stretch>
                      <a:fillRect/>
                    </a:stretch>
                  </pic:blipFill>
                  <pic:spPr>
                    <a:xfrm>
                      <a:off x="0" y="0"/>
                      <a:ext cx="5274310" cy="3769995"/>
                    </a:xfrm>
                    <a:prstGeom prst="rect">
                      <a:avLst/>
                    </a:prstGeom>
                  </pic:spPr>
                </pic:pic>
              </a:graphicData>
            </a:graphic>
          </wp:inline>
        </w:drawing>
      </w:r>
    </w:p>
    <w:p>
      <w:pPr>
        <w:ind w:firstLine="480"/>
      </w:pPr>
    </w:p>
    <w:p>
      <w:pPr>
        <w:ind w:firstLine="480"/>
        <w:jc w:val="center"/>
      </w:pPr>
      <w:r>
        <w:rPr>
          <w:rFonts w:hint="eastAsia"/>
        </w:rPr>
        <w:t>图1.1.2.1-</w:t>
      </w:r>
      <w:r>
        <w:t>5策略模块状态图</w:t>
      </w:r>
    </w:p>
    <w:p>
      <w:pPr>
        <w:ind w:firstLine="480"/>
        <w:jc w:val="center"/>
      </w:pPr>
    </w:p>
    <w:p>
      <w:pPr>
        <w:pStyle w:val="4"/>
        <w:rPr>
          <w:rFonts w:hint="eastAsia"/>
          <w:lang w:val="en-US" w:eastAsia="zh-CN"/>
        </w:rPr>
      </w:pPr>
      <w:bookmarkStart w:id="15" w:name="_Toc11091"/>
      <w:r>
        <w:rPr>
          <w:rFonts w:hint="eastAsia"/>
          <w:lang w:val="en-US" w:eastAsia="zh-CN"/>
        </w:rPr>
        <w:t>4.1.8 Credit模块</w:t>
      </w:r>
      <w:bookmarkEnd w:id="15"/>
    </w:p>
    <w:p>
      <w:pPr>
        <w:rPr>
          <w:rFonts w:hint="eastAsia"/>
          <w:lang w:val="en-US" w:eastAsia="zh-CN"/>
        </w:rPr>
      </w:pP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（1）模块概述</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 xml:space="preserve"> credit模块承担的需求见需求规格说明书功能需求及相关非功能需求。</w:t>
      </w:r>
    </w:p>
    <w:p>
      <w:pPr>
        <w:spacing w:line="300" w:lineRule="auto"/>
        <w:ind w:firstLine="240" w:firstLineChars="100"/>
        <w:rPr>
          <w:rFonts w:ascii="宋体" w:hAnsi="宋体" w:eastAsia="宋体" w:cs="宋体"/>
          <w:sz w:val="24"/>
          <w:szCs w:val="24"/>
        </w:rPr>
      </w:pPr>
      <w:r>
        <w:rPr>
          <w:rFonts w:ascii="宋体" w:hAnsi="宋体" w:eastAsia="宋体" w:cs="宋体"/>
          <w:sz w:val="24"/>
          <w:szCs w:val="24"/>
        </w:rPr>
        <w:t>credit</w:t>
      </w:r>
      <w:r>
        <w:rPr>
          <w:rFonts w:hint="eastAsia" w:ascii="宋体" w:hAnsi="宋体" w:eastAsia="宋体" w:cs="宋体"/>
          <w:sz w:val="24"/>
          <w:szCs w:val="24"/>
        </w:rPr>
        <w:t>模块的职责及接口参见软件体系结构描述文档表。</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（2）整体结构</w:t>
      </w:r>
    </w:p>
    <w:p>
      <w:pPr>
        <w:ind w:firstLine="480"/>
        <w:rPr>
          <w:rFonts w:ascii="宋体" w:hAnsi="宋体" w:eastAsia="宋体" w:cs="宋体"/>
          <w:sz w:val="24"/>
          <w:szCs w:val="24"/>
        </w:rPr>
      </w:pPr>
      <w:r>
        <w:rPr>
          <w:rFonts w:hint="eastAsia" w:ascii="宋体" w:hAnsi="宋体" w:eastAsia="宋体" w:cs="宋体"/>
          <w:sz w:val="24"/>
          <w:szCs w:val="24"/>
        </w:rPr>
        <w:t xml:space="preserve">    根据体系结构的设计，采用分层风格，将系统分为展示层、业务逻辑层、数据层。每一层之间为了灵活性，添加了接口，以实现针对接口编程，隔离数据传输的职责，降低层与层之间耦合，添加了creditblservice，creditdataservice两个接口。为了隔离业务逻辑职责和逻辑控制职责，我们添加了creditController，这样creditController将会将信用值相关的业务逻辑职责和逻辑控制委托给credit对象。c</w:t>
      </w:r>
      <w:r>
        <w:rPr>
          <w:rFonts w:ascii="宋体" w:hAnsi="宋体" w:eastAsia="宋体" w:cs="宋体"/>
          <w:sz w:val="24"/>
          <w:szCs w:val="24"/>
        </w:rPr>
        <w:t>reditPO是作为信用值的持久化对象被添加到设计模型中的</w:t>
      </w:r>
      <w:r>
        <w:rPr>
          <w:rFonts w:hint="eastAsia" w:ascii="宋体" w:hAnsi="宋体" w:eastAsia="宋体" w:cs="宋体"/>
          <w:sz w:val="24"/>
          <w:szCs w:val="24"/>
        </w:rPr>
        <w:t>。</w:t>
      </w:r>
    </w:p>
    <w:p>
      <w:pPr>
        <w:ind w:firstLine="480"/>
        <w:rPr>
          <w:rFonts w:ascii="宋体" w:hAnsi="宋体" w:eastAsia="宋体" w:cs="宋体"/>
          <w:sz w:val="24"/>
          <w:szCs w:val="24"/>
        </w:rPr>
      </w:pPr>
      <w:r>
        <w:drawing>
          <wp:inline distT="0" distB="0" distL="0" distR="0">
            <wp:extent cx="5274310" cy="2957830"/>
            <wp:effectExtent l="0" t="0" r="2540" b="1397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36"/>
                    <a:stretch>
                      <a:fillRect/>
                    </a:stretch>
                  </pic:blipFill>
                  <pic:spPr>
                    <a:xfrm>
                      <a:off x="0" y="0"/>
                      <a:ext cx="5274310" cy="2957830"/>
                    </a:xfrm>
                    <a:prstGeom prst="rect">
                      <a:avLst/>
                    </a:prstGeom>
                  </pic:spPr>
                </pic:pic>
              </a:graphicData>
            </a:graphic>
          </wp:inline>
        </w:drawing>
      </w:r>
    </w:p>
    <w:p>
      <w:pPr>
        <w:ind w:firstLine="480"/>
        <w:rPr>
          <w:rFonts w:ascii="宋体" w:hAnsi="宋体" w:eastAsia="宋体" w:cs="宋体"/>
          <w:sz w:val="24"/>
          <w:szCs w:val="24"/>
        </w:rPr>
      </w:pPr>
    </w:p>
    <w:p>
      <w:pPr>
        <w:ind w:firstLine="480"/>
        <w:rPr>
          <w:rFonts w:ascii="宋体" w:hAnsi="宋体" w:eastAsia="宋体" w:cs="宋体"/>
          <w:sz w:val="24"/>
          <w:szCs w:val="24"/>
        </w:rPr>
      </w:pPr>
    </w:p>
    <w:p>
      <w:pPr>
        <w:ind w:firstLine="480"/>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1.2.2.1-</w:t>
      </w:r>
      <w:r>
        <w:rPr>
          <w:rFonts w:ascii="宋体" w:hAnsi="宋体" w:eastAsia="宋体" w:cs="宋体"/>
          <w:sz w:val="24"/>
          <w:szCs w:val="24"/>
        </w:rPr>
        <w:t>1 credit模块各个类的设计</w:t>
      </w:r>
    </w:p>
    <w:p>
      <w:pPr>
        <w:ind w:firstLine="480"/>
        <w:jc w:val="center"/>
        <w:rPr>
          <w:rFonts w:ascii="宋体" w:hAnsi="宋体" w:eastAsia="宋体" w:cs="宋体"/>
          <w:sz w:val="24"/>
          <w:szCs w:val="24"/>
        </w:rPr>
      </w:pPr>
    </w:p>
    <w:p>
      <w:pPr>
        <w:ind w:firstLine="480"/>
        <w:jc w:val="center"/>
        <w:rPr>
          <w:rFonts w:ascii="宋体" w:hAnsi="宋体" w:eastAsia="宋体" w:cs="宋体"/>
          <w:sz w:val="24"/>
          <w:szCs w:val="24"/>
        </w:rPr>
      </w:pPr>
      <w:r>
        <w:rPr>
          <w:rFonts w:hint="eastAsia" w:ascii="宋体" w:hAnsi="宋体" w:eastAsia="宋体" w:cs="宋体"/>
          <w:sz w:val="24"/>
          <w:szCs w:val="24"/>
        </w:rPr>
        <w:t>表1.2.2.1</w:t>
      </w:r>
      <w:r>
        <w:rPr>
          <w:rFonts w:ascii="宋体" w:hAnsi="宋体" w:eastAsia="宋体" w:cs="宋体"/>
          <w:sz w:val="24"/>
          <w:szCs w:val="24"/>
        </w:rPr>
        <w:t>-1 credit模块各个类的职责</w:t>
      </w:r>
    </w:p>
    <w:p>
      <w:pPr>
        <w:ind w:firstLine="480"/>
        <w:rPr>
          <w:rFonts w:ascii="宋体" w:hAnsi="宋体" w:eastAsia="宋体" w:cs="宋体"/>
          <w:sz w:val="24"/>
          <w:szCs w:val="24"/>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center"/>
              <w:rPr>
                <w:rFonts w:ascii="宋体" w:hAnsi="宋体" w:eastAsia="宋体" w:cs="宋体"/>
                <w:sz w:val="24"/>
                <w:szCs w:val="24"/>
              </w:rPr>
            </w:pPr>
            <w:r>
              <w:rPr>
                <w:rFonts w:ascii="宋体" w:hAnsi="宋体" w:eastAsia="宋体" w:cs="宋体"/>
                <w:sz w:val="24"/>
                <w:szCs w:val="24"/>
              </w:rPr>
              <w:t>类</w:t>
            </w:r>
          </w:p>
        </w:tc>
        <w:tc>
          <w:tcPr>
            <w:tcW w:w="5531" w:type="dxa"/>
          </w:tcPr>
          <w:p>
            <w:pPr>
              <w:jc w:val="center"/>
              <w:rPr>
                <w:rFonts w:ascii="宋体" w:hAnsi="宋体" w:eastAsia="宋体" w:cs="宋体"/>
                <w:sz w:val="24"/>
                <w:szCs w:val="24"/>
              </w:rPr>
            </w:pPr>
            <w:r>
              <w:rPr>
                <w:rFonts w:ascii="宋体" w:hAnsi="宋体" w:eastAsia="宋体" w:cs="宋体"/>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cs="宋体"/>
                <w:sz w:val="24"/>
                <w:szCs w:val="24"/>
              </w:rPr>
            </w:pPr>
            <w:r>
              <w:rPr>
                <w:rFonts w:ascii="宋体" w:hAnsi="宋体" w:eastAsia="宋体" w:cs="宋体"/>
                <w:sz w:val="24"/>
                <w:szCs w:val="24"/>
              </w:rPr>
              <w:t>CreditController</w:t>
            </w:r>
          </w:p>
        </w:tc>
        <w:tc>
          <w:tcPr>
            <w:tcW w:w="5531" w:type="dxa"/>
          </w:tcPr>
          <w:p>
            <w:pPr>
              <w:rPr>
                <w:rFonts w:ascii="宋体" w:hAnsi="宋体" w:eastAsia="宋体" w:cs="宋体"/>
                <w:sz w:val="24"/>
                <w:szCs w:val="24"/>
              </w:rPr>
            </w:pPr>
            <w:r>
              <w:rPr>
                <w:rFonts w:ascii="宋体" w:hAnsi="宋体" w:eastAsia="宋体" w:cs="宋体"/>
                <w:sz w:val="24"/>
                <w:szCs w:val="24"/>
              </w:rPr>
              <w:t>负责实现对应于信用值查看和充值界面所需的方法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cs="宋体"/>
                <w:sz w:val="24"/>
                <w:szCs w:val="24"/>
              </w:rPr>
            </w:pPr>
            <w:r>
              <w:rPr>
                <w:rFonts w:hint="eastAsia" w:ascii="宋体" w:hAnsi="宋体" w:eastAsia="宋体" w:cs="宋体"/>
                <w:sz w:val="24"/>
                <w:szCs w:val="24"/>
              </w:rPr>
              <w:t>Credit</w:t>
            </w:r>
          </w:p>
        </w:tc>
        <w:tc>
          <w:tcPr>
            <w:tcW w:w="5531" w:type="dxa"/>
          </w:tcPr>
          <w:p>
            <w:pPr>
              <w:rPr>
                <w:rFonts w:ascii="宋体" w:hAnsi="宋体" w:eastAsia="宋体" w:cs="宋体"/>
                <w:sz w:val="24"/>
                <w:szCs w:val="24"/>
              </w:rPr>
            </w:pPr>
            <w:r>
              <w:rPr>
                <w:rFonts w:ascii="宋体" w:hAnsi="宋体" w:eastAsia="宋体" w:cs="宋体"/>
                <w:sz w:val="24"/>
                <w:szCs w:val="24"/>
              </w:rPr>
              <w:t>负责管理信用值</w:t>
            </w:r>
          </w:p>
        </w:tc>
      </w:tr>
    </w:tbl>
    <w:p>
      <w:pPr>
        <w:ind w:firstLine="480"/>
        <w:rPr>
          <w:rFonts w:ascii="宋体" w:hAnsi="宋体" w:eastAsia="宋体" w:cs="宋体"/>
          <w:sz w:val="24"/>
          <w:szCs w:val="24"/>
        </w:rPr>
      </w:pPr>
    </w:p>
    <w:p>
      <w:pPr>
        <w:ind w:firstLine="480"/>
        <w:rPr>
          <w:rFonts w:ascii="宋体" w:hAnsi="宋体" w:eastAsia="宋体" w:cs="宋体"/>
          <w:sz w:val="24"/>
          <w:szCs w:val="24"/>
        </w:rPr>
      </w:pPr>
      <w:r>
        <w:rPr>
          <w:rFonts w:hint="eastAsia" w:ascii="宋体" w:hAnsi="宋体" w:eastAsia="宋体" w:cs="宋体"/>
          <w:sz w:val="24"/>
          <w:szCs w:val="24"/>
        </w:rPr>
        <w:t>（3）credit模块内部接口规范</w:t>
      </w:r>
    </w:p>
    <w:p>
      <w:pPr>
        <w:ind w:firstLine="480"/>
        <w:jc w:val="center"/>
        <w:rPr>
          <w:rFonts w:ascii="宋体" w:hAnsi="宋体" w:eastAsia="宋体" w:cs="宋体"/>
          <w:sz w:val="24"/>
          <w:szCs w:val="24"/>
        </w:rPr>
      </w:pPr>
    </w:p>
    <w:p>
      <w:pPr>
        <w:ind w:firstLine="480"/>
        <w:jc w:val="center"/>
        <w:rPr>
          <w:rFonts w:ascii="宋体" w:hAnsi="宋体" w:eastAsia="宋体" w:cs="宋体"/>
          <w:sz w:val="24"/>
          <w:szCs w:val="24"/>
        </w:rPr>
      </w:pPr>
      <w:r>
        <w:rPr>
          <w:rFonts w:ascii="宋体" w:hAnsi="宋体" w:eastAsia="宋体" w:cs="宋体"/>
          <w:sz w:val="24"/>
          <w:szCs w:val="24"/>
        </w:rPr>
        <w:t>表</w:t>
      </w:r>
      <w:r>
        <w:rPr>
          <w:rFonts w:hint="eastAsia" w:ascii="宋体" w:hAnsi="宋体" w:eastAsia="宋体" w:cs="宋体"/>
          <w:sz w:val="24"/>
          <w:szCs w:val="24"/>
        </w:rPr>
        <w:t>1</w:t>
      </w:r>
      <w:r>
        <w:rPr>
          <w:rFonts w:ascii="宋体" w:hAnsi="宋体" w:eastAsia="宋体" w:cs="宋体"/>
          <w:sz w:val="24"/>
          <w:szCs w:val="24"/>
        </w:rPr>
        <w:t>.2.2.1</w:t>
      </w:r>
      <w:r>
        <w:rPr>
          <w:rFonts w:hint="eastAsia" w:ascii="宋体" w:hAnsi="宋体" w:eastAsia="宋体" w:cs="宋体"/>
          <w:sz w:val="24"/>
          <w:szCs w:val="24"/>
        </w:rPr>
        <w:t>-</w:t>
      </w:r>
      <w:r>
        <w:rPr>
          <w:rFonts w:ascii="宋体" w:hAnsi="宋体" w:eastAsia="宋体" w:cs="宋体"/>
          <w:sz w:val="24"/>
          <w:szCs w:val="24"/>
        </w:rPr>
        <w:t>2 CreditController的接口规范</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9"/>
        <w:gridCol w:w="1139"/>
        <w:gridCol w:w="4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2919" w:type="dxa"/>
            <w:vMerge w:val="restart"/>
          </w:tcPr>
          <w:p>
            <w:r>
              <w:rPr>
                <w:rFonts w:hint="eastAsia"/>
              </w:rPr>
              <w:t>Cre</w:t>
            </w:r>
            <w:r>
              <w:t>ditController.getInfo</w:t>
            </w:r>
          </w:p>
        </w:tc>
        <w:tc>
          <w:tcPr>
            <w:tcW w:w="1139" w:type="dxa"/>
          </w:tcPr>
          <w:p>
            <w:r>
              <w:rPr>
                <w:rFonts w:hint="eastAsia"/>
              </w:rPr>
              <w:t>语法</w:t>
            </w:r>
          </w:p>
        </w:tc>
        <w:tc>
          <w:tcPr>
            <w:tcW w:w="4238" w:type="dxa"/>
          </w:tcPr>
          <w:p>
            <w:r>
              <w:t>Public List&lt;CreditPO&gt;getInfo(long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前置条件</w:t>
            </w:r>
          </w:p>
        </w:tc>
        <w:tc>
          <w:tcPr>
            <w:tcW w:w="4238" w:type="dxa"/>
          </w:tcPr>
          <w:p>
            <w:r>
              <w:rPr>
                <w:rFonts w:hint="eastAsia"/>
              </w:rPr>
              <w:t>请求查看用户信用信息明细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后置条件</w:t>
            </w:r>
          </w:p>
        </w:tc>
        <w:tc>
          <w:tcPr>
            <w:tcW w:w="4238" w:type="dxa"/>
          </w:tcPr>
          <w:p>
            <w:r>
              <w:rPr>
                <w:rFonts w:hint="eastAsia"/>
              </w:rPr>
              <w:t>调用Credit领域对象的</w:t>
            </w:r>
            <w:r>
              <w:t>getInfo</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restart"/>
          </w:tcPr>
          <w:p>
            <w:r>
              <w:t>CreditController.update</w:t>
            </w:r>
          </w:p>
        </w:tc>
        <w:tc>
          <w:tcPr>
            <w:tcW w:w="1139" w:type="dxa"/>
          </w:tcPr>
          <w:p>
            <w:r>
              <w:rPr>
                <w:rFonts w:hint="eastAsia"/>
              </w:rPr>
              <w:t>语法</w:t>
            </w:r>
          </w:p>
        </w:tc>
        <w:tc>
          <w:tcPr>
            <w:tcW w:w="4238" w:type="dxa"/>
          </w:tcPr>
          <w:p>
            <w:r>
              <w:t>Public ResultMessage update(long userID,int value,String style)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前置条件</w:t>
            </w:r>
          </w:p>
        </w:tc>
        <w:tc>
          <w:tcPr>
            <w:tcW w:w="4238" w:type="dxa"/>
          </w:tcPr>
          <w:p>
            <w:r>
              <w:rPr>
                <w:rFonts w:hint="eastAsia"/>
              </w:rPr>
              <w:t>请求对信用值进行操作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后置条件</w:t>
            </w:r>
          </w:p>
        </w:tc>
        <w:tc>
          <w:tcPr>
            <w:tcW w:w="4238" w:type="dxa"/>
          </w:tcPr>
          <w:p>
            <w:r>
              <w:rPr>
                <w:rFonts w:hint="eastAsia"/>
              </w:rPr>
              <w:t>调用Credit领域对象的update方法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restart"/>
          </w:tcPr>
          <w:p>
            <w:r>
              <w:t>CreditController.insert</w:t>
            </w:r>
          </w:p>
        </w:tc>
        <w:tc>
          <w:tcPr>
            <w:tcW w:w="1139" w:type="dxa"/>
          </w:tcPr>
          <w:p>
            <w:r>
              <w:t>语法</w:t>
            </w:r>
          </w:p>
        </w:tc>
        <w:tc>
          <w:tcPr>
            <w:tcW w:w="4238" w:type="dxa"/>
          </w:tcPr>
          <w:p>
            <w:r>
              <w:t>Public ResultMessage(CreditPO,po)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前置条件</w:t>
            </w:r>
          </w:p>
        </w:tc>
        <w:tc>
          <w:tcPr>
            <w:tcW w:w="4238" w:type="dxa"/>
          </w:tcPr>
          <w:p>
            <w:r>
              <w:t>请求插入一条信用信息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后置条件</w:t>
            </w:r>
          </w:p>
        </w:tc>
        <w:tc>
          <w:tcPr>
            <w:tcW w:w="4238" w:type="dxa"/>
          </w:tcPr>
          <w:p>
            <w:r>
              <w:rPr>
                <w:rFonts w:hint="eastAsia"/>
              </w:rPr>
              <w:t>调用Credit领域对象的insert方法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8" w:type="dxa"/>
            <w:gridSpan w:val="2"/>
          </w:tcPr>
          <w:p>
            <w:r>
              <w:rPr>
                <w:rFonts w:hint="eastAsia"/>
              </w:rPr>
              <w:t>Credit.getInfo</w:t>
            </w:r>
          </w:p>
        </w:tc>
        <w:tc>
          <w:tcPr>
            <w:tcW w:w="4238" w:type="dxa"/>
          </w:tcPr>
          <w:p>
            <w:r>
              <w:rPr>
                <w:rFonts w:hint="eastAsia"/>
              </w:rPr>
              <w:t>得到用户的信用信息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8" w:type="dxa"/>
            <w:gridSpan w:val="2"/>
          </w:tcPr>
          <w:p>
            <w:r>
              <w:rPr>
                <w:rFonts w:hint="eastAsia"/>
              </w:rPr>
              <w:t>Credit.</w:t>
            </w:r>
            <w:r>
              <w:t>update</w:t>
            </w:r>
          </w:p>
        </w:tc>
        <w:tc>
          <w:tcPr>
            <w:tcW w:w="4238" w:type="dxa"/>
          </w:tcPr>
          <w:p>
            <w:r>
              <w:t>信用值更改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8" w:type="dxa"/>
            <w:gridSpan w:val="2"/>
          </w:tcPr>
          <w:p>
            <w:r>
              <w:rPr>
                <w:rFonts w:hint="eastAsia"/>
              </w:rPr>
              <w:t>Cre</w:t>
            </w:r>
            <w:r>
              <w:t>dit.insert</w:t>
            </w:r>
          </w:p>
        </w:tc>
        <w:tc>
          <w:tcPr>
            <w:tcW w:w="4238" w:type="dxa"/>
          </w:tcPr>
          <w:p>
            <w:r>
              <w:t>插入信用信息</w:t>
            </w:r>
          </w:p>
        </w:tc>
      </w:tr>
    </w:tbl>
    <w:p>
      <w:pPr>
        <w:rPr>
          <w:rFonts w:ascii="宋体" w:hAnsi="宋体" w:eastAsia="宋体" w:cs="宋体"/>
          <w:sz w:val="24"/>
          <w:szCs w:val="24"/>
        </w:rPr>
      </w:pPr>
    </w:p>
    <w:p>
      <w:pPr>
        <w:jc w:val="center"/>
        <w:rPr>
          <w:rFonts w:ascii="宋体" w:hAnsi="宋体" w:eastAsia="宋体" w:cs="宋体"/>
          <w:sz w:val="24"/>
          <w:szCs w:val="24"/>
        </w:rPr>
      </w:pPr>
      <w:r>
        <w:rPr>
          <w:rFonts w:ascii="宋体" w:hAnsi="宋体" w:eastAsia="宋体" w:cs="宋体"/>
          <w:sz w:val="24"/>
          <w:szCs w:val="24"/>
        </w:rPr>
        <w:t>表</w:t>
      </w:r>
      <w:r>
        <w:rPr>
          <w:rFonts w:hint="eastAsia" w:ascii="宋体" w:hAnsi="宋体" w:eastAsia="宋体" w:cs="宋体"/>
          <w:sz w:val="24"/>
          <w:szCs w:val="24"/>
        </w:rPr>
        <w:t>1.2.2.1-</w:t>
      </w:r>
      <w:r>
        <w:rPr>
          <w:rFonts w:ascii="宋体" w:hAnsi="宋体" w:eastAsia="宋体" w:cs="宋体"/>
          <w:sz w:val="24"/>
          <w:szCs w:val="24"/>
        </w:rPr>
        <w:t>3 Credit的</w:t>
      </w:r>
      <w:r>
        <w:rPr>
          <w:rFonts w:hint="eastAsia" w:ascii="宋体" w:hAnsi="宋体" w:eastAsia="宋体" w:cs="宋体"/>
          <w:sz w:val="24"/>
          <w:szCs w:val="24"/>
        </w:rPr>
        <w:t>接口规范</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4"/>
        <w:gridCol w:w="1107"/>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restart"/>
          </w:tcPr>
          <w:p>
            <w:r>
              <w:rPr>
                <w:rFonts w:hint="eastAsia"/>
              </w:rPr>
              <w:t>Cre</w:t>
            </w:r>
            <w:r>
              <w:t>dit.getInfo</w:t>
            </w:r>
          </w:p>
        </w:tc>
        <w:tc>
          <w:tcPr>
            <w:tcW w:w="1107" w:type="dxa"/>
          </w:tcPr>
          <w:p>
            <w:r>
              <w:rPr>
                <w:rFonts w:hint="eastAsia"/>
              </w:rPr>
              <w:t>语法</w:t>
            </w:r>
          </w:p>
        </w:tc>
        <w:tc>
          <w:tcPr>
            <w:tcW w:w="4615" w:type="dxa"/>
          </w:tcPr>
          <w:p>
            <w:r>
              <w:t>Public List&lt;CreditPO&gt;getInfo(long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前置条件</w:t>
            </w:r>
          </w:p>
        </w:tc>
        <w:tc>
          <w:tcPr>
            <w:tcW w:w="4615" w:type="dxa"/>
          </w:tcPr>
          <w:p>
            <w:r>
              <w:t>请求查看用户信用明细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后置条件</w:t>
            </w:r>
          </w:p>
        </w:tc>
        <w:tc>
          <w:tcPr>
            <w:tcW w:w="4615" w:type="dxa"/>
          </w:tcPr>
          <w:p>
            <w:r>
              <w:t>返回用户信用明细信息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restart"/>
          </w:tcPr>
          <w:p>
            <w:pPr>
              <w:rPr>
                <w:rFonts w:eastAsia="宋体" w:cs="宋体"/>
                <w:sz w:val="24"/>
                <w:szCs w:val="24"/>
              </w:rPr>
            </w:pPr>
            <w:r>
              <w:rPr>
                <w:rFonts w:eastAsia="宋体" w:cs="宋体"/>
                <w:sz w:val="24"/>
                <w:szCs w:val="24"/>
              </w:rPr>
              <w:t>Credit.update</w:t>
            </w:r>
          </w:p>
        </w:tc>
        <w:tc>
          <w:tcPr>
            <w:tcW w:w="1107" w:type="dxa"/>
          </w:tcPr>
          <w:p>
            <w:r>
              <w:t>语法</w:t>
            </w:r>
          </w:p>
        </w:tc>
        <w:tc>
          <w:tcPr>
            <w:tcW w:w="4615" w:type="dxa"/>
          </w:tcPr>
          <w:p>
            <w:r>
              <w:t>P</w:t>
            </w:r>
            <w:r>
              <w:rPr>
                <w:rFonts w:hint="eastAsia"/>
              </w:rPr>
              <w:t xml:space="preserve">ublic </w:t>
            </w:r>
            <w:r>
              <w:t>ResultMessage update(long userID,int value</w:t>
            </w:r>
            <w:r>
              <w:rPr>
                <w:rFonts w:hint="eastAsia"/>
              </w:rPr>
              <w:t>,long style</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前置条件</w:t>
            </w:r>
          </w:p>
        </w:tc>
        <w:tc>
          <w:tcPr>
            <w:tcW w:w="4615" w:type="dxa"/>
          </w:tcPr>
          <w:p>
            <w:r>
              <w:t>请求对客户信用值发生更改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后置条件</w:t>
            </w:r>
          </w:p>
        </w:tc>
        <w:tc>
          <w:tcPr>
            <w:tcW w:w="4615" w:type="dxa"/>
          </w:tcPr>
          <w:p>
            <w:r>
              <w:t>更改客户信用值并存储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restart"/>
          </w:tcPr>
          <w:p>
            <w:pPr>
              <w:rPr>
                <w:rFonts w:eastAsia="宋体" w:cs="宋体"/>
                <w:sz w:val="24"/>
                <w:szCs w:val="24"/>
              </w:rPr>
            </w:pPr>
            <w:r>
              <w:rPr>
                <w:rFonts w:eastAsia="宋体" w:cs="宋体"/>
                <w:sz w:val="24"/>
                <w:szCs w:val="24"/>
              </w:rPr>
              <w:t>Credit.insert</w:t>
            </w:r>
          </w:p>
        </w:tc>
        <w:tc>
          <w:tcPr>
            <w:tcW w:w="1107" w:type="dxa"/>
          </w:tcPr>
          <w:p>
            <w:r>
              <w:t>语法</w:t>
            </w:r>
          </w:p>
        </w:tc>
        <w:tc>
          <w:tcPr>
            <w:tcW w:w="4615" w:type="dxa"/>
          </w:tcPr>
          <w:p>
            <w:r>
              <w:t>Public ResultMessage insert(CreditPO</w:t>
            </w:r>
            <w:r>
              <w:rPr>
                <w:rFonts w:hint="eastAsia"/>
              </w:rPr>
              <w:t>,po</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前置条件</w:t>
            </w:r>
          </w:p>
        </w:tc>
        <w:tc>
          <w:tcPr>
            <w:tcW w:w="4615" w:type="dxa"/>
          </w:tcPr>
          <w:p>
            <w:r>
              <w:t>请求插入一条信用记录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后置条件</w:t>
            </w:r>
          </w:p>
        </w:tc>
        <w:tc>
          <w:tcPr>
            <w:tcW w:w="4615" w:type="dxa"/>
          </w:tcPr>
          <w:p>
            <w:r>
              <w:t>插入一条信用记录并存储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t>需要的服务</w:t>
            </w:r>
            <w:r>
              <w:rPr>
                <w:rFonts w:hint="eastAsia"/>
              </w:rPr>
              <w:t>（需接口）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gridSpan w:val="2"/>
          </w:tcPr>
          <w:p>
            <w:r>
              <w:t>DatabaseFactory.getCreditDatabase</w:t>
            </w:r>
          </w:p>
        </w:tc>
        <w:tc>
          <w:tcPr>
            <w:tcW w:w="4615" w:type="dxa"/>
          </w:tcPr>
          <w:p>
            <w:r>
              <w:t>得到Credit数据库服务的引用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gridSpan w:val="2"/>
          </w:tcPr>
          <w:p>
            <w:r>
              <w:rPr>
                <w:rFonts w:hint="eastAsia"/>
              </w:rPr>
              <w:t>CreditDataService.update(</w:t>
            </w:r>
            <w:r>
              <w:t>long userID,int value,string style</w:t>
            </w:r>
            <w:r>
              <w:rPr>
                <w:rFonts w:hint="eastAsia"/>
              </w:rPr>
              <w:t>)</w:t>
            </w:r>
          </w:p>
        </w:tc>
        <w:tc>
          <w:tcPr>
            <w:tcW w:w="4615" w:type="dxa"/>
          </w:tcPr>
          <w:p>
            <w:r>
              <w:t>更新数据库中的相应信用值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gridSpan w:val="2"/>
          </w:tcPr>
          <w:p>
            <w:r>
              <w:t>CreditDataService.insert(CreditPO,po)</w:t>
            </w:r>
          </w:p>
        </w:tc>
        <w:tc>
          <w:tcPr>
            <w:tcW w:w="4615" w:type="dxa"/>
          </w:tcPr>
          <w:p>
            <w:r>
              <w:rPr>
                <w:rFonts w:hint="eastAsia"/>
              </w:rPr>
              <w:t>在数据库中插入CreditPO对象</w:t>
            </w:r>
          </w:p>
        </w:tc>
      </w:tr>
    </w:tbl>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（4）动态模型</w:t>
      </w:r>
    </w:p>
    <w:p>
      <w:pPr>
        <w:rPr>
          <w:rFonts w:ascii="宋体" w:hAnsi="宋体" w:eastAsia="宋体" w:cs="宋体"/>
          <w:sz w:val="24"/>
          <w:szCs w:val="24"/>
        </w:rPr>
      </w:pPr>
    </w:p>
    <w:p>
      <w:pPr>
        <w:rPr>
          <w:rFonts w:ascii="宋体" w:hAnsi="宋体" w:eastAsia="宋体" w:cs="宋体"/>
          <w:sz w:val="24"/>
          <w:szCs w:val="24"/>
        </w:rPr>
      </w:pPr>
      <w:r>
        <w:drawing>
          <wp:inline distT="0" distB="0" distL="0" distR="0">
            <wp:extent cx="4876800" cy="3305175"/>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37"/>
                    <a:stretch>
                      <a:fillRect/>
                    </a:stretch>
                  </pic:blipFill>
                  <pic:spPr>
                    <a:xfrm>
                      <a:off x="0" y="0"/>
                      <a:ext cx="4876800" cy="3305175"/>
                    </a:xfrm>
                    <a:prstGeom prst="rect">
                      <a:avLst/>
                    </a:prstGeom>
                  </pic:spPr>
                </pic:pic>
              </a:graphicData>
            </a:graphic>
          </wp:inline>
        </w:drawing>
      </w:r>
    </w:p>
    <w:p>
      <w:pPr>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1.1.2.1-2获取信用明细顺序图</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drawing>
          <wp:inline distT="0" distB="0" distL="0" distR="0">
            <wp:extent cx="5274310" cy="3098165"/>
            <wp:effectExtent l="0" t="0" r="2540" b="698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38"/>
                    <a:stretch>
                      <a:fillRect/>
                    </a:stretch>
                  </pic:blipFill>
                  <pic:spPr>
                    <a:xfrm>
                      <a:off x="0" y="0"/>
                      <a:ext cx="5274310" cy="3098165"/>
                    </a:xfrm>
                    <a:prstGeom prst="rect">
                      <a:avLst/>
                    </a:prstGeom>
                  </pic:spPr>
                </pic:pic>
              </a:graphicData>
            </a:graphic>
          </wp:inline>
        </w:drawing>
      </w:r>
    </w:p>
    <w:p>
      <w:pP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图1.1</w:t>
      </w:r>
      <w:r>
        <w:rPr>
          <w:rFonts w:ascii="宋体" w:hAnsi="宋体" w:eastAsia="宋体" w:cs="宋体"/>
          <w:sz w:val="24"/>
          <w:szCs w:val="24"/>
        </w:rPr>
        <w:t>.2.1</w:t>
      </w:r>
      <w:r>
        <w:rPr>
          <w:rFonts w:hint="eastAsia" w:ascii="宋体" w:hAnsi="宋体" w:eastAsia="宋体" w:cs="宋体"/>
          <w:sz w:val="24"/>
          <w:szCs w:val="24"/>
        </w:rPr>
        <w:t>-</w:t>
      </w:r>
      <w:r>
        <w:rPr>
          <w:rFonts w:ascii="宋体" w:hAnsi="宋体" w:eastAsia="宋体" w:cs="宋体"/>
          <w:sz w:val="24"/>
          <w:szCs w:val="24"/>
        </w:rPr>
        <w:t>3更新信用值顺序图</w:t>
      </w:r>
    </w:p>
    <w:p>
      <w:pPr>
        <w:ind w:firstLine="480"/>
        <w:rPr>
          <w:rFonts w:ascii="宋体" w:hAnsi="宋体" w:eastAsia="宋体" w:cs="宋体"/>
          <w:sz w:val="24"/>
          <w:szCs w:val="24"/>
        </w:rPr>
      </w:pPr>
    </w:p>
    <w:p>
      <w:pPr>
        <w:ind w:firstLine="480"/>
        <w:rPr>
          <w:rFonts w:ascii="宋体" w:hAnsi="宋体" w:eastAsia="宋体" w:cs="宋体"/>
          <w:sz w:val="24"/>
          <w:szCs w:val="24"/>
        </w:rPr>
      </w:pPr>
    </w:p>
    <w:p>
      <w:pPr>
        <w:ind w:firstLine="480"/>
        <w:rPr>
          <w:rFonts w:ascii="宋体" w:hAnsi="宋体" w:eastAsia="宋体" w:cs="宋体"/>
          <w:sz w:val="24"/>
          <w:szCs w:val="24"/>
        </w:rPr>
      </w:pPr>
      <w:r>
        <w:drawing>
          <wp:inline distT="0" distB="0" distL="0" distR="0">
            <wp:extent cx="5274310" cy="3144520"/>
            <wp:effectExtent l="0" t="0" r="2540" b="1778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39"/>
                    <a:stretch>
                      <a:fillRect/>
                    </a:stretch>
                  </pic:blipFill>
                  <pic:spPr>
                    <a:xfrm>
                      <a:off x="0" y="0"/>
                      <a:ext cx="5274310" cy="3144520"/>
                    </a:xfrm>
                    <a:prstGeom prst="rect">
                      <a:avLst/>
                    </a:prstGeom>
                  </pic:spPr>
                </pic:pic>
              </a:graphicData>
            </a:graphic>
          </wp:inline>
        </w:drawing>
      </w:r>
    </w:p>
    <w:p>
      <w:pPr>
        <w:ind w:firstLine="480"/>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1.1.2.1-4插入信用信息顺序图</w:t>
      </w:r>
    </w:p>
    <w:p>
      <w:pPr>
        <w:ind w:firstLine="480"/>
        <w:rPr>
          <w:rFonts w:ascii="宋体" w:hAnsi="宋体" w:eastAsia="宋体" w:cs="宋体"/>
          <w:sz w:val="24"/>
          <w:szCs w:val="24"/>
        </w:rPr>
      </w:pPr>
    </w:p>
    <w:p>
      <w:pPr>
        <w:ind w:firstLine="480"/>
        <w:rPr>
          <w:rFonts w:ascii="宋体" w:hAnsi="宋体" w:eastAsia="宋体" w:cs="宋体"/>
          <w:sz w:val="24"/>
          <w:szCs w:val="24"/>
        </w:rPr>
      </w:pPr>
      <w:r>
        <w:drawing>
          <wp:inline distT="0" distB="0" distL="0" distR="0">
            <wp:extent cx="4905375" cy="3238500"/>
            <wp:effectExtent l="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40"/>
                    <a:stretch>
                      <a:fillRect/>
                    </a:stretch>
                  </pic:blipFill>
                  <pic:spPr>
                    <a:xfrm>
                      <a:off x="0" y="0"/>
                      <a:ext cx="4905375" cy="3238500"/>
                    </a:xfrm>
                    <a:prstGeom prst="rect">
                      <a:avLst/>
                    </a:prstGeom>
                  </pic:spPr>
                </pic:pic>
              </a:graphicData>
            </a:graphic>
          </wp:inline>
        </w:drawing>
      </w:r>
    </w:p>
    <w:p>
      <w:pPr>
        <w:ind w:firstLine="480"/>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1.1.2.1-4</w:t>
      </w:r>
      <w:r>
        <w:rPr>
          <w:rFonts w:ascii="宋体" w:hAnsi="宋体" w:eastAsia="宋体" w:cs="宋体"/>
          <w:sz w:val="24"/>
          <w:szCs w:val="24"/>
        </w:rPr>
        <w:t xml:space="preserve"> </w:t>
      </w:r>
      <w:r>
        <w:rPr>
          <w:rFonts w:hint="eastAsia" w:ascii="宋体" w:hAnsi="宋体" w:eastAsia="宋体" w:cs="宋体"/>
          <w:sz w:val="24"/>
          <w:szCs w:val="24"/>
        </w:rPr>
        <w:t>Credit模块状态图</w:t>
      </w:r>
    </w:p>
    <w:p>
      <w:pPr>
        <w:ind w:firstLine="480"/>
        <w:rPr>
          <w:rFonts w:ascii="宋体" w:hAnsi="宋体" w:eastAsia="宋体" w:cs="宋体"/>
          <w:sz w:val="24"/>
          <w:szCs w:val="24"/>
        </w:rPr>
      </w:pPr>
    </w:p>
    <w:p>
      <w:pPr>
        <w:ind w:firstLine="480"/>
        <w:rPr>
          <w:rFonts w:ascii="宋体" w:hAnsi="宋体" w:eastAsia="宋体" w:cs="宋体"/>
          <w:sz w:val="24"/>
          <w:szCs w:val="24"/>
        </w:rPr>
      </w:pPr>
    </w:p>
    <w:p>
      <w:pPr>
        <w:ind w:firstLine="480"/>
        <w:rPr>
          <w:rFonts w:ascii="宋体" w:hAnsi="宋体" w:eastAsia="宋体" w:cs="宋体"/>
          <w:sz w:val="24"/>
          <w:szCs w:val="24"/>
        </w:rPr>
      </w:pPr>
    </w:p>
    <w:p>
      <w:pPr>
        <w:ind w:firstLine="480"/>
        <w:rPr>
          <w:rFonts w:ascii="宋体" w:hAnsi="宋体" w:eastAsia="宋体" w:cs="宋体"/>
          <w:sz w:val="24"/>
          <w:szCs w:val="24"/>
        </w:rPr>
      </w:pPr>
    </w:p>
    <w:p>
      <w:pPr>
        <w:pStyle w:val="3"/>
        <w:ind w:firstLine="420" w:firstLineChars="0"/>
        <w:rPr>
          <w:rFonts w:hint="eastAsia"/>
          <w:lang w:val="en-US" w:eastAsia="zh-CN"/>
        </w:rPr>
      </w:pPr>
      <w:bookmarkStart w:id="16" w:name="_Toc28740"/>
      <w:r>
        <w:rPr>
          <w:rFonts w:hint="eastAsia"/>
          <w:lang w:val="en-US" w:eastAsia="zh-CN"/>
        </w:rPr>
        <w:t>4.2 界面层分解</w:t>
      </w:r>
      <w:bookmarkEnd w:id="16"/>
    </w:p>
    <w:p>
      <w:pPr>
        <w:pStyle w:val="4"/>
        <w:ind w:left="420" w:leftChars="0" w:firstLine="420" w:firstLineChars="0"/>
        <w:rPr>
          <w:rFonts w:hint="eastAsia"/>
          <w:lang w:val="en-US" w:eastAsia="zh-CN"/>
        </w:rPr>
      </w:pPr>
      <w:bookmarkStart w:id="17" w:name="_Toc27066"/>
      <w:r>
        <w:rPr>
          <w:rFonts w:hint="eastAsia"/>
          <w:lang w:val="en-US" w:eastAsia="zh-CN"/>
        </w:rPr>
        <w:t>4.2.1 Userui</w:t>
      </w:r>
      <w:bookmarkEnd w:id="17"/>
    </w:p>
    <w:p>
      <w:pPr>
        <w:numPr>
          <w:ilvl w:val="0"/>
          <w:numId w:val="5"/>
        </w:numPr>
        <w:rPr>
          <w:rFonts w:hint="eastAsia"/>
          <w:lang w:val="en-US" w:eastAsia="zh-CN"/>
        </w:rPr>
      </w:pPr>
      <w:r>
        <w:rPr>
          <w:rFonts w:hint="eastAsia"/>
          <w:lang w:val="en-US" w:eastAsia="zh-CN"/>
        </w:rPr>
        <w:t>模块概述</w:t>
      </w:r>
    </w:p>
    <w:p>
      <w:pPr>
        <w:numPr>
          <w:ilvl w:val="0"/>
          <w:numId w:val="0"/>
        </w:numPr>
        <w:ind w:firstLine="420" w:firstLineChars="0"/>
        <w:rPr>
          <w:rFonts w:hint="eastAsia"/>
          <w:lang w:val="en-US" w:eastAsia="zh-CN"/>
        </w:rPr>
      </w:pPr>
      <w:r>
        <w:rPr>
          <w:rFonts w:hint="eastAsia"/>
          <w:lang w:val="en-US" w:eastAsia="zh-CN"/>
        </w:rPr>
        <w:t>userui模块具体承担着和用户交互与和下层userblservice接口调用相关服务的实现</w:t>
      </w:r>
    </w:p>
    <w:p>
      <w:pPr>
        <w:numPr>
          <w:ilvl w:val="0"/>
          <w:numId w:val="5"/>
        </w:numPr>
        <w:rPr>
          <w:rFonts w:hint="eastAsia"/>
          <w:lang w:val="en-US" w:eastAsia="zh-CN"/>
        </w:rPr>
      </w:pPr>
      <w:r>
        <w:rPr>
          <w:rFonts w:hint="eastAsia"/>
          <w:lang w:val="en-US" w:eastAsia="zh-CN"/>
        </w:rPr>
        <w:t>整体结构</w:t>
      </w:r>
    </w:p>
    <w:p>
      <w:pPr>
        <w:numPr>
          <w:ilvl w:val="0"/>
          <w:numId w:val="0"/>
        </w:numPr>
        <w:ind w:firstLine="420" w:firstLineChars="0"/>
        <w:rPr>
          <w:rFonts w:hint="eastAsia"/>
          <w:lang w:val="en-US" w:eastAsia="zh-CN"/>
        </w:rPr>
      </w:pPr>
      <w:r>
        <w:rPr>
          <w:rFonts w:hint="eastAsia"/>
          <w:lang w:val="en-US" w:eastAsia="zh-CN"/>
        </w:rPr>
        <w:t>由于整个界面层由javafx设计，故采用控制器风格，使用fxml将具体的业务逻辑和界面分开，userui由于承担着用户登录的交互界面任务，故这里也是系统的入口</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userui模块设计类图如下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271135" cy="2378075"/>
            <wp:effectExtent l="0" t="0" r="5715" b="3175"/>
            <wp:docPr id="6" name="图片 6" descr="userui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userui类图"/>
                    <pic:cNvPicPr>
                      <a:picLocks noChangeAspect="1"/>
                    </pic:cNvPicPr>
                  </pic:nvPicPr>
                  <pic:blipFill>
                    <a:blip r:embed="rId41"/>
                    <a:stretch>
                      <a:fillRect/>
                    </a:stretch>
                  </pic:blipFill>
                  <pic:spPr>
                    <a:xfrm>
                      <a:off x="0" y="0"/>
                      <a:ext cx="5271135" cy="237807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userui模块各个类的职责由下表所示</w:t>
      </w:r>
    </w:p>
    <w:p>
      <w:pPr>
        <w:numPr>
          <w:ilvl w:val="0"/>
          <w:numId w:val="0"/>
        </w:numPr>
        <w:rPr>
          <w:rFonts w:hint="eastAsia"/>
          <w:lang w:val="en-US" w:eastAsia="zh-CN"/>
        </w:rPr>
      </w:pP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LoginMainUI</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负责LoginMainUI.fxml文件的加载并显示。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LoginMainController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负责对应于LoginMainUI界面的控件响应事件绑定与实现 和 RegisterMainUI.fxml文件的加载和登录后其他子界面fxml的加载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RegisterMainUIController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负责对应于RegisterMainUI界面的控件响应事件绑定与实现</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userui模块的接口规范：</w:t>
      </w:r>
    </w:p>
    <w:p>
      <w:pPr>
        <w:numPr>
          <w:ilvl w:val="0"/>
          <w:numId w:val="0"/>
        </w:numPr>
        <w:rPr>
          <w:rFonts w:hint="eastAsia"/>
          <w:lang w:val="en-US" w:eastAsia="zh-CN"/>
        </w:rPr>
      </w:pPr>
      <w:r>
        <w:rPr>
          <w:rFonts w:hint="eastAsia"/>
          <w:lang w:val="en-US" w:eastAsia="zh-CN"/>
        </w:rPr>
        <w:t>其上层无直接调用层，故只描述其需接口</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LoginMainController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UserBLService.login(String username,String password);</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提供用户登录服务</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RegisterMainUIController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UserBLService.register(String username,String password);</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加入一个用户对象</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(4)界面层设计原理</w:t>
      </w:r>
    </w:p>
    <w:p>
      <w:pPr>
        <w:numPr>
          <w:ilvl w:val="0"/>
          <w:numId w:val="0"/>
        </w:numPr>
        <w:rPr>
          <w:rFonts w:hint="eastAsia"/>
          <w:lang w:val="en-US" w:eastAsia="zh-CN"/>
        </w:rPr>
      </w:pPr>
      <w:r>
        <w:rPr>
          <w:rFonts w:hint="eastAsia"/>
          <w:lang w:val="en-US" w:eastAsia="zh-CN"/>
        </w:rPr>
        <w:t>javafx的控制器风格</w:t>
      </w:r>
    </w:p>
    <w:p>
      <w:pPr>
        <w:rPr>
          <w:rFonts w:hint="eastAsia"/>
          <w:lang w:val="en-US" w:eastAsia="zh-CN"/>
        </w:rPr>
      </w:pPr>
    </w:p>
    <w:p>
      <w:pPr>
        <w:pStyle w:val="4"/>
        <w:ind w:left="420" w:leftChars="0" w:firstLine="420" w:firstLineChars="0"/>
        <w:rPr>
          <w:rFonts w:hint="eastAsia"/>
          <w:lang w:val="en-US" w:eastAsia="zh-CN"/>
        </w:rPr>
      </w:pPr>
      <w:bookmarkStart w:id="18" w:name="_Toc1513"/>
      <w:r>
        <w:rPr>
          <w:rFonts w:hint="eastAsia"/>
          <w:lang w:val="en-US" w:eastAsia="zh-CN"/>
        </w:rPr>
        <w:t>4.2.2 browseui</w:t>
      </w:r>
      <w:bookmarkEnd w:id="18"/>
    </w:p>
    <w:p>
      <w:pPr>
        <w:numPr>
          <w:ilvl w:val="0"/>
          <w:numId w:val="0"/>
        </w:numPr>
        <w:rPr>
          <w:rFonts w:hint="eastAsia"/>
          <w:lang w:val="en-US" w:eastAsia="zh-CN"/>
        </w:rPr>
      </w:pPr>
      <w:r>
        <w:rPr>
          <w:rFonts w:hint="eastAsia"/>
          <w:lang w:val="en-US" w:eastAsia="zh-CN"/>
        </w:rPr>
        <w:t>(1)模块概述</w:t>
      </w:r>
    </w:p>
    <w:p>
      <w:pPr>
        <w:numPr>
          <w:ilvl w:val="0"/>
          <w:numId w:val="0"/>
        </w:numPr>
        <w:ind w:firstLine="420" w:firstLineChars="0"/>
        <w:rPr>
          <w:rFonts w:hint="eastAsia"/>
          <w:lang w:val="en-US" w:eastAsia="zh-CN"/>
        </w:rPr>
      </w:pPr>
      <w:r>
        <w:rPr>
          <w:rFonts w:hint="eastAsia"/>
          <w:lang w:val="en-US" w:eastAsia="zh-CN"/>
        </w:rPr>
        <w:t>browseui模块具体承担着和各子界面浏览界面和browseBLService服务调用的实现</w:t>
      </w:r>
    </w:p>
    <w:p>
      <w:pPr>
        <w:numPr>
          <w:ilvl w:val="0"/>
          <w:numId w:val="0"/>
        </w:numPr>
        <w:rPr>
          <w:rFonts w:hint="eastAsia"/>
          <w:lang w:val="en-US" w:eastAsia="zh-CN"/>
        </w:rPr>
      </w:pPr>
      <w:r>
        <w:rPr>
          <w:rFonts w:hint="eastAsia"/>
          <w:lang w:val="en-US" w:eastAsia="zh-CN"/>
        </w:rPr>
        <w:t>(2)整体结构</w:t>
      </w:r>
    </w:p>
    <w:p>
      <w:pPr>
        <w:numPr>
          <w:ilvl w:val="0"/>
          <w:numId w:val="0"/>
        </w:numPr>
        <w:ind w:firstLine="420" w:firstLineChars="0"/>
        <w:rPr>
          <w:rFonts w:hint="eastAsia"/>
          <w:lang w:val="en-US" w:eastAsia="zh-CN"/>
        </w:rPr>
      </w:pPr>
      <w:r>
        <w:rPr>
          <w:rFonts w:hint="eastAsia"/>
          <w:lang w:val="en-US" w:eastAsia="zh-CN"/>
        </w:rPr>
        <w:t>由于整个界面层由javafx设计，故采用控制器风格，使用fxml将具体的业务逻辑和界面分开，browseui由于承担着浏览各类信息的任务，而这类操作又是许多操作的基础，其显示在登陆后据身份显示的四个分主界面上</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browseui模块设计类图如下</w:t>
      </w:r>
    </w:p>
    <w:p>
      <w:pPr>
        <w:numPr>
          <w:ilvl w:val="0"/>
          <w:numId w:val="0"/>
        </w:num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0500" cy="2670175"/>
            <wp:effectExtent l="0" t="0" r="6350" b="15875"/>
            <wp:docPr id="9" name="图片 9" descr="Browse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rowseUI"/>
                    <pic:cNvPicPr>
                      <a:picLocks noChangeAspect="1"/>
                    </pic:cNvPicPr>
                  </pic:nvPicPr>
                  <pic:blipFill>
                    <a:blip r:embed="rId42"/>
                    <a:stretch>
                      <a:fillRect/>
                    </a:stretch>
                  </pic:blipFill>
                  <pic:spPr>
                    <a:xfrm>
                      <a:off x="0" y="0"/>
                      <a:ext cx="5270500" cy="267017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browseui模块各个类的职责由下表所示</w:t>
      </w:r>
    </w:p>
    <w:p>
      <w:pPr>
        <w:numPr>
          <w:ilvl w:val="0"/>
          <w:numId w:val="0"/>
        </w:numPr>
        <w:rPr>
          <w:rFonts w:hint="eastAsia"/>
          <w:lang w:val="en-US" w:eastAsia="zh-CN"/>
        </w:rPr>
      </w:pP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负责对应于*.fxml文件的加载其控件相应的控制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*.fxml</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负责描述对应界面的信息</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browseui模块的接口规范：</w:t>
      </w:r>
    </w:p>
    <w:p>
      <w:pPr>
        <w:numPr>
          <w:ilvl w:val="0"/>
          <w:numId w:val="0"/>
        </w:numPr>
        <w:rPr>
          <w:rFonts w:hint="eastAsia"/>
          <w:lang w:val="en-US" w:eastAsia="zh-CN"/>
        </w:rPr>
      </w:pPr>
      <w:r>
        <w:rPr>
          <w:rFonts w:hint="eastAsia"/>
          <w:lang w:val="en-US" w:eastAsia="zh-CN"/>
        </w:rPr>
        <w:t>其上层无直接调用层，故只描述其需接口</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BrowseOrderListController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BrowseBLService.getHotelOrdersInfo</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提供酒店的订单列表查看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BrowseBLService.getOrdersInfo</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提供客户的订单列表查看</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BrowseAbnormalOrderListController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BrowseBLService.getWEBOrdersInfo</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提供网站营销人员的异常订单列表查看</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BrowseCreditListController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BrowseBLService.getCreditInfo</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提供用户信用记录列表查看</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BrowseHotelListController/BrowseRoomListController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BrowseBLService.getHotels</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提供酒店列表查看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BrowseBLService.getHotel</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提供具体酒店的信息查看</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BrowseStrategyListController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BrowseBLService.getStrategyInfo</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提供促销策略信息列表查看</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(4)界面层设计原理</w:t>
      </w:r>
    </w:p>
    <w:p>
      <w:pPr>
        <w:numPr>
          <w:ilvl w:val="0"/>
          <w:numId w:val="0"/>
        </w:numPr>
        <w:rPr>
          <w:rFonts w:hint="eastAsia"/>
          <w:lang w:val="en-US" w:eastAsia="zh-CN"/>
        </w:rPr>
      </w:pPr>
      <w:r>
        <w:rPr>
          <w:rFonts w:hint="eastAsia"/>
          <w:lang w:val="en-US" w:eastAsia="zh-CN"/>
        </w:rPr>
        <w:t>javafx的控制器风格</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4"/>
        <w:ind w:left="420" w:leftChars="0" w:firstLine="420" w:firstLineChars="0"/>
        <w:rPr>
          <w:rFonts w:hint="eastAsia"/>
          <w:lang w:val="en-US" w:eastAsia="zh-CN"/>
        </w:rPr>
      </w:pPr>
      <w:bookmarkStart w:id="19" w:name="_Toc13139"/>
      <w:r>
        <w:rPr>
          <w:rFonts w:hint="eastAsia"/>
          <w:lang w:val="en-US" w:eastAsia="zh-CN"/>
        </w:rPr>
        <w:t>4.2.3 commentui</w:t>
      </w:r>
      <w:bookmarkEnd w:id="19"/>
    </w:p>
    <w:p>
      <w:pPr>
        <w:numPr>
          <w:ilvl w:val="0"/>
          <w:numId w:val="5"/>
        </w:numPr>
      </w:pPr>
      <w:r>
        <w:rPr>
          <w:rFonts w:hint="eastAsia"/>
        </w:rPr>
        <w:t>模块概述</w:t>
      </w:r>
    </w:p>
    <w:p>
      <w:pPr>
        <w:ind w:firstLine="420"/>
      </w:pPr>
      <w:r>
        <w:t>comment</w:t>
      </w:r>
      <w:r>
        <w:rPr>
          <w:rFonts w:hint="eastAsia"/>
        </w:rPr>
        <w:t>ui模块具体承担着和用户交互与和下层commentblservice接口调用相关服务的实现</w:t>
      </w:r>
    </w:p>
    <w:p>
      <w:pPr>
        <w:numPr>
          <w:ilvl w:val="0"/>
          <w:numId w:val="5"/>
        </w:numPr>
      </w:pPr>
      <w:r>
        <w:rPr>
          <w:rFonts w:hint="eastAsia"/>
        </w:rPr>
        <w:t>整体结构</w:t>
      </w:r>
    </w:p>
    <w:p>
      <w:pPr>
        <w:ind w:firstLine="420"/>
      </w:pPr>
      <w:r>
        <w:rPr>
          <w:rFonts w:hint="eastAsia"/>
        </w:rPr>
        <w:t>由于整个界面层由javafx设计，故采用控制器风格，使用fxml将具体的业务逻辑和界面分开,查看酒店评价需要从酒店界面进入</w:t>
      </w:r>
    </w:p>
    <w:p>
      <w:pPr>
        <w:ind w:firstLine="420"/>
      </w:pPr>
    </w:p>
    <w:p>
      <w:r>
        <w:rPr>
          <w:rFonts w:hint="eastAsia"/>
        </w:rPr>
        <w:t>commentui模块设计类图如下</w:t>
      </w:r>
    </w:p>
    <w:p/>
    <w:p>
      <w:r>
        <w:rPr>
          <w:rFonts w:hint="eastAsia"/>
        </w:rPr>
        <w:drawing>
          <wp:inline distT="0" distB="0" distL="114300" distR="114300">
            <wp:extent cx="4469765" cy="3562350"/>
            <wp:effectExtent l="0" t="0" r="698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4499611" cy="3586137"/>
                    </a:xfrm>
                    <a:prstGeom prst="rect">
                      <a:avLst/>
                    </a:prstGeom>
                  </pic:spPr>
                </pic:pic>
              </a:graphicData>
            </a:graphic>
          </wp:inline>
        </w:drawing>
      </w:r>
    </w:p>
    <w:p>
      <w:r>
        <w:rPr>
          <w:rFonts w:hint="eastAsia"/>
        </w:rPr>
        <w:t>commentui模块各个类的职责由下表所示</w:t>
      </w:r>
    </w:p>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rPr>
                <w:kern w:val="0"/>
                <w:sz w:val="20"/>
              </w:rPr>
            </w:pPr>
            <w:r>
              <w:rPr>
                <w:rFonts w:hint="eastAsia"/>
                <w:kern w:val="0"/>
                <w:sz w:val="20"/>
              </w:rPr>
              <w:t>类</w:t>
            </w:r>
          </w:p>
        </w:tc>
        <w:tc>
          <w:tcPr>
            <w:tcW w:w="6906" w:type="dxa"/>
            <w:vAlign w:val="center"/>
          </w:tcPr>
          <w:p>
            <w:pPr>
              <w:jc w:val="center"/>
              <w:rPr>
                <w:kern w:val="0"/>
                <w:sz w:val="20"/>
              </w:rPr>
            </w:pPr>
            <w:r>
              <w:rPr>
                <w:rFonts w:hint="eastAsia"/>
                <w:kern w:val="0"/>
                <w:sz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rPr>
            </w:pPr>
            <w:r>
              <w:rPr>
                <w:rFonts w:hint="eastAsia"/>
                <w:kern w:val="0"/>
                <w:sz w:val="20"/>
              </w:rPr>
              <w:t>CommentMainUIController</w:t>
            </w:r>
          </w:p>
        </w:tc>
        <w:tc>
          <w:tcPr>
            <w:tcW w:w="6906" w:type="dxa"/>
          </w:tcPr>
          <w:p>
            <w:pPr>
              <w:rPr>
                <w:kern w:val="0"/>
                <w:sz w:val="20"/>
              </w:rPr>
            </w:pPr>
            <w:r>
              <w:rPr>
                <w:rFonts w:hint="eastAsia"/>
                <w:kern w:val="0"/>
                <w:sz w:val="20"/>
              </w:rPr>
              <w:t>负责对应于CommentMainUI界面的控件响应事件绑定与实现</w:t>
            </w:r>
          </w:p>
        </w:tc>
      </w:tr>
    </w:tbl>
    <w:p/>
    <w:p>
      <w:r>
        <w:rPr>
          <w:rFonts w:hint="eastAsia"/>
        </w:rPr>
        <w:t>commentui模块的接口规范：</w:t>
      </w:r>
    </w:p>
    <w:p>
      <w:r>
        <w:rPr>
          <w:rFonts w:hint="eastAsia"/>
        </w:rPr>
        <w:t>其上层无直接调用层，故只描述其需接口</w:t>
      </w:r>
    </w:p>
    <w:p/>
    <w:p/>
    <w:p/>
    <w:p>
      <w:r>
        <w:rPr>
          <w:rFonts w:hint="eastAsia"/>
        </w:rPr>
        <w:t>CommentMainUIController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kern w:val="0"/>
                <w:sz w:val="20"/>
              </w:rPr>
            </w:pPr>
            <w:r>
              <w:rPr>
                <w:rFonts w:hint="eastAsia"/>
                <w:kern w:val="0"/>
                <w:sz w:val="20"/>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服务名</w:t>
            </w:r>
          </w:p>
        </w:tc>
        <w:tc>
          <w:tcPr>
            <w:tcW w:w="6300" w:type="dxa"/>
            <w:vAlign w:val="center"/>
          </w:tcPr>
          <w:p>
            <w:pPr>
              <w:jc w:val="center"/>
              <w:rPr>
                <w:kern w:val="0"/>
                <w:sz w:val="20"/>
              </w:rPr>
            </w:pPr>
            <w:r>
              <w:rPr>
                <w:rFonts w:hint="eastAsia"/>
                <w:kern w:val="0"/>
                <w:sz w:val="2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CommentBLService.review(comment</w:t>
            </w:r>
            <w:r>
              <w:rPr>
                <w:kern w:val="0"/>
                <w:sz w:val="20"/>
              </w:rPr>
              <w:t>VO vo</w:t>
            </w:r>
            <w:r>
              <w:rPr>
                <w:rFonts w:hint="eastAsia"/>
                <w:kern w:val="0"/>
                <w:sz w:val="20"/>
              </w:rPr>
              <w:t>);</w:t>
            </w:r>
          </w:p>
        </w:tc>
        <w:tc>
          <w:tcPr>
            <w:tcW w:w="6300" w:type="dxa"/>
            <w:vAlign w:val="center"/>
          </w:tcPr>
          <w:p>
            <w:pPr>
              <w:jc w:val="center"/>
              <w:rPr>
                <w:kern w:val="0"/>
                <w:sz w:val="20"/>
              </w:rPr>
            </w:pPr>
            <w:r>
              <w:rPr>
                <w:rFonts w:hint="eastAsia"/>
                <w:kern w:val="0"/>
                <w:sz w:val="20"/>
              </w:rPr>
              <w:t>对订单进行评价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Com</w:t>
            </w:r>
            <w:r>
              <w:rPr>
                <w:kern w:val="0"/>
                <w:sz w:val="20"/>
              </w:rPr>
              <w:t>mentBLService.getInfo(long hotelID)</w:t>
            </w:r>
          </w:p>
        </w:tc>
        <w:tc>
          <w:tcPr>
            <w:tcW w:w="6300" w:type="dxa"/>
            <w:vAlign w:val="center"/>
          </w:tcPr>
          <w:p>
            <w:pPr>
              <w:jc w:val="center"/>
              <w:rPr>
                <w:kern w:val="0"/>
                <w:sz w:val="20"/>
              </w:rPr>
            </w:pPr>
            <w:r>
              <w:rPr>
                <w:rFonts w:hint="eastAsia"/>
                <w:kern w:val="0"/>
                <w:sz w:val="20"/>
              </w:rPr>
              <w:t>获取酒店评价</w:t>
            </w:r>
          </w:p>
        </w:tc>
      </w:tr>
    </w:tbl>
    <w:p/>
    <w:p>
      <w:r>
        <w:rPr>
          <w:rFonts w:hint="eastAsia"/>
        </w:rPr>
        <w:t>(4)界面层设计原理</w:t>
      </w:r>
    </w:p>
    <w:p>
      <w:r>
        <w:rPr>
          <w:rFonts w:hint="eastAsia"/>
        </w:rPr>
        <w:t>javafx的控制器风格</w:t>
      </w:r>
    </w:p>
    <w:p>
      <w:pPr>
        <w:ind w:left="420" w:leftChars="0" w:firstLine="420" w:firstLineChars="0"/>
        <w:rPr>
          <w:rFonts w:hint="eastAsia"/>
          <w:lang w:val="en-US" w:eastAsia="zh-CN"/>
        </w:rPr>
      </w:pPr>
    </w:p>
    <w:p>
      <w:pPr>
        <w:pStyle w:val="4"/>
        <w:ind w:left="420" w:leftChars="0" w:firstLine="420" w:firstLineChars="0"/>
        <w:rPr>
          <w:rFonts w:hint="eastAsia"/>
          <w:lang w:val="en-US" w:eastAsia="zh-CN"/>
        </w:rPr>
      </w:pPr>
      <w:bookmarkStart w:id="20" w:name="_Toc4641"/>
      <w:r>
        <w:rPr>
          <w:rFonts w:hint="eastAsia"/>
          <w:lang w:val="en-US" w:eastAsia="zh-CN"/>
        </w:rPr>
        <w:t>4.2.4 memberui</w:t>
      </w:r>
      <w:bookmarkEnd w:id="20"/>
    </w:p>
    <w:p>
      <w:r>
        <w:rPr>
          <w:rFonts w:hint="eastAsia"/>
        </w:rPr>
        <w:t>(1)模块概述</w:t>
      </w:r>
    </w:p>
    <w:p>
      <w:pPr>
        <w:ind w:firstLine="420"/>
      </w:pPr>
      <w:r>
        <w:t>member</w:t>
      </w:r>
      <w:r>
        <w:rPr>
          <w:rFonts w:hint="eastAsia"/>
        </w:rPr>
        <w:t>ui模块具体承担着显示用户个人信息和注册会员界面的实现</w:t>
      </w:r>
    </w:p>
    <w:p>
      <w:r>
        <w:rPr>
          <w:rFonts w:hint="eastAsia"/>
        </w:rPr>
        <w:t>(2)整体结构</w:t>
      </w:r>
    </w:p>
    <w:p>
      <w:pPr>
        <w:ind w:firstLine="420"/>
      </w:pPr>
      <w:r>
        <w:rPr>
          <w:rFonts w:hint="eastAsia"/>
        </w:rPr>
        <w:t>由于整个界面层由javafx设计，故采用控制器风格，使用fxml将具体的业务逻辑和界面分开</w:t>
      </w:r>
    </w:p>
    <w:p>
      <w:pPr>
        <w:ind w:firstLine="420"/>
      </w:pPr>
    </w:p>
    <w:p>
      <w:r>
        <w:rPr>
          <w:rFonts w:hint="eastAsia"/>
        </w:rPr>
        <w:t>memberui模块设计类图如下</w:t>
      </w:r>
    </w:p>
    <w:p/>
    <w:p>
      <w:r>
        <w:rPr>
          <w:rFonts w:hint="eastAsia"/>
        </w:rPr>
        <w:drawing>
          <wp:inline distT="0" distB="0" distL="114300" distR="114300">
            <wp:extent cx="3587750" cy="3232150"/>
            <wp:effectExtent l="0" t="0" r="1270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3588480" cy="3232808"/>
                    </a:xfrm>
                    <a:prstGeom prst="rect">
                      <a:avLst/>
                    </a:prstGeom>
                  </pic:spPr>
                </pic:pic>
              </a:graphicData>
            </a:graphic>
          </wp:inline>
        </w:drawing>
      </w:r>
    </w:p>
    <w:p>
      <w:r>
        <w:rPr>
          <w:rFonts w:hint="eastAsia"/>
        </w:rPr>
        <w:t>memberui模块各个类的职责由下表所示</w:t>
      </w:r>
    </w:p>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rPr>
                <w:kern w:val="0"/>
                <w:sz w:val="20"/>
              </w:rPr>
            </w:pPr>
            <w:r>
              <w:rPr>
                <w:rFonts w:hint="eastAsia"/>
                <w:kern w:val="0"/>
                <w:sz w:val="20"/>
              </w:rPr>
              <w:t>类</w:t>
            </w:r>
          </w:p>
        </w:tc>
        <w:tc>
          <w:tcPr>
            <w:tcW w:w="6906" w:type="dxa"/>
            <w:vAlign w:val="center"/>
          </w:tcPr>
          <w:p>
            <w:pPr>
              <w:jc w:val="center"/>
              <w:rPr>
                <w:kern w:val="0"/>
                <w:sz w:val="20"/>
              </w:rPr>
            </w:pPr>
            <w:r>
              <w:rPr>
                <w:rFonts w:hint="eastAsia"/>
                <w:kern w:val="0"/>
                <w:sz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rPr>
            </w:pPr>
            <w:r>
              <w:rPr>
                <w:rFonts w:hint="eastAsia"/>
                <w:kern w:val="0"/>
                <w:sz w:val="20"/>
              </w:rPr>
              <w:t>MemberController</w:t>
            </w:r>
          </w:p>
        </w:tc>
        <w:tc>
          <w:tcPr>
            <w:tcW w:w="6906" w:type="dxa"/>
          </w:tcPr>
          <w:p>
            <w:pPr>
              <w:rPr>
                <w:kern w:val="0"/>
                <w:sz w:val="20"/>
              </w:rPr>
            </w:pPr>
            <w:r>
              <w:rPr>
                <w:rFonts w:hint="eastAsia"/>
                <w:kern w:val="0"/>
                <w:sz w:val="20"/>
              </w:rPr>
              <w:t>负责对应于*.fxml文件的加载其控件相应的控制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rPr>
            </w:pPr>
            <w:r>
              <w:rPr>
                <w:rFonts w:hint="eastAsia"/>
                <w:kern w:val="0"/>
                <w:sz w:val="20"/>
              </w:rPr>
              <w:t>Member.fxml</w:t>
            </w:r>
          </w:p>
        </w:tc>
        <w:tc>
          <w:tcPr>
            <w:tcW w:w="6906" w:type="dxa"/>
          </w:tcPr>
          <w:p>
            <w:pPr>
              <w:rPr>
                <w:kern w:val="0"/>
                <w:sz w:val="20"/>
              </w:rPr>
            </w:pPr>
            <w:r>
              <w:rPr>
                <w:rFonts w:hint="eastAsia"/>
                <w:kern w:val="0"/>
                <w:sz w:val="20"/>
              </w:rPr>
              <w:t>负责描述对应界面的信息</w:t>
            </w:r>
          </w:p>
        </w:tc>
      </w:tr>
    </w:tbl>
    <w:p/>
    <w:p>
      <w:r>
        <w:rPr>
          <w:rFonts w:hint="eastAsia"/>
        </w:rPr>
        <w:t>memberui模块的接口规范：</w:t>
      </w:r>
    </w:p>
    <w:p>
      <w:r>
        <w:rPr>
          <w:rFonts w:hint="eastAsia"/>
        </w:rPr>
        <w:t>其上层无直接调用层，故只描述其需接口</w:t>
      </w:r>
    </w:p>
    <w:p/>
    <w:p>
      <w:r>
        <w:rPr>
          <w:rFonts w:hint="eastAsia"/>
        </w:rPr>
        <w:t>MemberUIController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kern w:val="0"/>
                <w:sz w:val="20"/>
              </w:rPr>
            </w:pPr>
            <w:r>
              <w:rPr>
                <w:rFonts w:hint="eastAsia"/>
                <w:kern w:val="0"/>
                <w:sz w:val="20"/>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服务名</w:t>
            </w:r>
          </w:p>
        </w:tc>
        <w:tc>
          <w:tcPr>
            <w:tcW w:w="6300" w:type="dxa"/>
            <w:vAlign w:val="center"/>
          </w:tcPr>
          <w:p>
            <w:pPr>
              <w:jc w:val="center"/>
              <w:rPr>
                <w:kern w:val="0"/>
                <w:sz w:val="20"/>
              </w:rPr>
            </w:pPr>
            <w:r>
              <w:rPr>
                <w:rFonts w:hint="eastAsia"/>
                <w:kern w:val="0"/>
                <w:sz w:val="2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MemberBLService.getInfo</w:t>
            </w:r>
          </w:p>
        </w:tc>
        <w:tc>
          <w:tcPr>
            <w:tcW w:w="6300" w:type="dxa"/>
            <w:vAlign w:val="center"/>
          </w:tcPr>
          <w:p>
            <w:pPr>
              <w:jc w:val="center"/>
              <w:rPr>
                <w:kern w:val="0"/>
                <w:sz w:val="20"/>
              </w:rPr>
            </w:pPr>
            <w:r>
              <w:rPr>
                <w:rFonts w:hint="eastAsia"/>
                <w:kern w:val="0"/>
                <w:sz w:val="20"/>
              </w:rPr>
              <w:t>提供用户个人信息查看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MemberBLService.changeInfo</w:t>
            </w:r>
          </w:p>
        </w:tc>
        <w:tc>
          <w:tcPr>
            <w:tcW w:w="6300" w:type="dxa"/>
            <w:vAlign w:val="center"/>
          </w:tcPr>
          <w:p>
            <w:pPr>
              <w:jc w:val="center"/>
              <w:rPr>
                <w:kern w:val="0"/>
                <w:sz w:val="20"/>
              </w:rPr>
            </w:pPr>
            <w:r>
              <w:rPr>
                <w:rFonts w:hint="eastAsia"/>
                <w:kern w:val="0"/>
                <w:sz w:val="20"/>
              </w:rPr>
              <w:t>提供用户个人信息修改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Mem</w:t>
            </w:r>
            <w:r>
              <w:rPr>
                <w:kern w:val="0"/>
                <w:sz w:val="20"/>
              </w:rPr>
              <w:t>berBLService.regiser</w:t>
            </w:r>
          </w:p>
        </w:tc>
        <w:tc>
          <w:tcPr>
            <w:tcW w:w="6300" w:type="dxa"/>
            <w:vAlign w:val="center"/>
          </w:tcPr>
          <w:p>
            <w:pPr>
              <w:jc w:val="center"/>
              <w:rPr>
                <w:kern w:val="0"/>
                <w:sz w:val="20"/>
              </w:rPr>
            </w:pPr>
            <w:r>
              <w:rPr>
                <w:rFonts w:hint="eastAsia"/>
                <w:kern w:val="0"/>
                <w:sz w:val="20"/>
              </w:rPr>
              <w:t>提供用户注册会员服务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Member</w:t>
            </w:r>
            <w:r>
              <w:rPr>
                <w:kern w:val="0"/>
                <w:sz w:val="20"/>
              </w:rPr>
              <w:t>BLService.changeInfo</w:t>
            </w:r>
          </w:p>
        </w:tc>
        <w:tc>
          <w:tcPr>
            <w:tcW w:w="6300" w:type="dxa"/>
            <w:vAlign w:val="center"/>
          </w:tcPr>
          <w:p>
            <w:pPr>
              <w:jc w:val="center"/>
              <w:rPr>
                <w:kern w:val="0"/>
                <w:sz w:val="20"/>
              </w:rPr>
            </w:pPr>
            <w:r>
              <w:rPr>
                <w:rFonts w:hint="eastAsia"/>
                <w:kern w:val="0"/>
                <w:sz w:val="20"/>
              </w:rPr>
              <w:t>提供管理用户服务</w:t>
            </w:r>
          </w:p>
        </w:tc>
      </w:tr>
    </w:tbl>
    <w:p/>
    <w:p>
      <w:r>
        <w:rPr>
          <w:rFonts w:hint="eastAsia"/>
        </w:rPr>
        <w:t>(4)界面层设计原理</w:t>
      </w:r>
    </w:p>
    <w:p>
      <w:r>
        <w:rPr>
          <w:rFonts w:hint="eastAsia"/>
        </w:rPr>
        <w:t>javafx的控制器风格</w:t>
      </w:r>
    </w:p>
    <w:p/>
    <w:p/>
    <w:p/>
    <w:p>
      <w:pPr>
        <w:pStyle w:val="4"/>
        <w:ind w:left="420" w:leftChars="0" w:firstLine="420" w:firstLineChars="0"/>
        <w:rPr>
          <w:rFonts w:hint="eastAsia"/>
          <w:lang w:val="en-US" w:eastAsia="zh-CN"/>
        </w:rPr>
      </w:pPr>
      <w:bookmarkStart w:id="21" w:name="_Toc14787"/>
      <w:r>
        <w:rPr>
          <w:rFonts w:hint="eastAsia"/>
          <w:lang w:val="en-US" w:eastAsia="zh-CN"/>
        </w:rPr>
        <w:t>4.2.5 orderui</w:t>
      </w:r>
      <w:bookmarkEnd w:id="21"/>
    </w:p>
    <w:p>
      <w:pPr>
        <w:numPr>
          <w:ilvl w:val="0"/>
          <w:numId w:val="5"/>
        </w:numPr>
      </w:pPr>
      <w:r>
        <w:rPr>
          <w:rFonts w:hint="eastAsia"/>
        </w:rPr>
        <w:t>模块概述</w:t>
      </w:r>
    </w:p>
    <w:p>
      <w:pPr>
        <w:ind w:firstLine="420"/>
      </w:pPr>
      <w:r>
        <w:rPr>
          <w:rFonts w:hint="eastAsia"/>
        </w:rPr>
        <w:t>o</w:t>
      </w:r>
      <w:r>
        <w:t>rder</w:t>
      </w:r>
      <w:r>
        <w:rPr>
          <w:rFonts w:hint="eastAsia"/>
        </w:rPr>
        <w:t>ui模块具体承担着和用户交互与和下层orderblservice接口调用相关服务的实现</w:t>
      </w:r>
    </w:p>
    <w:p>
      <w:pPr>
        <w:numPr>
          <w:ilvl w:val="0"/>
          <w:numId w:val="5"/>
        </w:numPr>
      </w:pPr>
      <w:r>
        <w:rPr>
          <w:rFonts w:hint="eastAsia"/>
        </w:rPr>
        <w:t>整体结构</w:t>
      </w:r>
    </w:p>
    <w:p>
      <w:pPr>
        <w:ind w:firstLine="420"/>
      </w:pPr>
      <w:r>
        <w:rPr>
          <w:rFonts w:hint="eastAsia"/>
        </w:rPr>
        <w:t>由于整个界面层由javafx设计，故采用控制器风格，使用fxml将具体的业务逻辑和界面分开，orderui承担着与订单有关的交互界面任务，需要处理各种订单任务。</w:t>
      </w:r>
    </w:p>
    <w:p>
      <w:r>
        <w:rPr>
          <w:rFonts w:hint="eastAsia"/>
        </w:rPr>
        <w:t>orderui模块设计类图如下：</w:t>
      </w:r>
    </w:p>
    <w:p>
      <w:r>
        <w:drawing>
          <wp:inline distT="0" distB="0" distL="0" distR="0">
            <wp:extent cx="5270500" cy="3476625"/>
            <wp:effectExtent l="0" t="0" r="6350" b="9525"/>
            <wp:docPr id="36" name="图片 36" descr="C:\Users\T440\AppData\Local\Microsoft\Windows\INetCache\Content.Word\ord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C:\Users\T440\AppData\Local\Microsoft\Windows\INetCache\Content.Word\orderui.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5270500" cy="3476625"/>
                    </a:xfrm>
                    <a:prstGeom prst="rect">
                      <a:avLst/>
                    </a:prstGeom>
                    <a:noFill/>
                    <a:ln>
                      <a:noFill/>
                    </a:ln>
                  </pic:spPr>
                </pic:pic>
              </a:graphicData>
            </a:graphic>
          </wp:inline>
        </w:drawing>
      </w:r>
    </w:p>
    <w:p>
      <w:r>
        <w:rPr>
          <w:rFonts w:hint="eastAsia"/>
        </w:rPr>
        <w:t>orderui模块各个类的职责由下表所示：</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tabs>
                <w:tab w:val="left" w:pos="364"/>
              </w:tabs>
              <w:jc w:val="center"/>
              <w:rPr>
                <w:kern w:val="0"/>
                <w:sz w:val="20"/>
                <w:szCs w:val="20"/>
              </w:rPr>
            </w:pPr>
            <w:r>
              <w:rPr>
                <w:rFonts w:hint="eastAsia"/>
                <w:kern w:val="0"/>
                <w:sz w:val="20"/>
                <w:szCs w:val="20"/>
              </w:rPr>
              <w:t>类</w:t>
            </w:r>
          </w:p>
        </w:tc>
        <w:tc>
          <w:tcPr>
            <w:tcW w:w="6584" w:type="dxa"/>
            <w:vAlign w:val="center"/>
          </w:tcPr>
          <w:p>
            <w:pPr>
              <w:jc w:val="center"/>
              <w:rPr>
                <w:kern w:val="0"/>
                <w:sz w:val="20"/>
                <w:szCs w:val="20"/>
              </w:rPr>
            </w:pPr>
            <w:r>
              <w:rPr>
                <w:rFonts w:hint="eastAsia"/>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tabs>
                <w:tab w:val="left" w:pos="364"/>
              </w:tabs>
              <w:rPr>
                <w:kern w:val="0"/>
                <w:sz w:val="20"/>
                <w:szCs w:val="20"/>
              </w:rPr>
            </w:pPr>
            <w:r>
              <w:rPr>
                <w:rFonts w:hint="eastAsia"/>
                <w:kern w:val="0"/>
                <w:sz w:val="20"/>
                <w:szCs w:val="20"/>
              </w:rPr>
              <w:t>Or</w:t>
            </w:r>
            <w:r>
              <w:rPr>
                <w:kern w:val="0"/>
                <w:sz w:val="20"/>
                <w:szCs w:val="20"/>
              </w:rPr>
              <w:t>derConfirmController</w:t>
            </w:r>
          </w:p>
        </w:tc>
        <w:tc>
          <w:tcPr>
            <w:tcW w:w="6584" w:type="dxa"/>
            <w:vAlign w:val="center"/>
          </w:tcPr>
          <w:p>
            <w:pPr>
              <w:jc w:val="left"/>
              <w:rPr>
                <w:kern w:val="0"/>
                <w:sz w:val="20"/>
                <w:szCs w:val="20"/>
              </w:rPr>
            </w:pPr>
            <w:r>
              <w:rPr>
                <w:rFonts w:hint="eastAsia"/>
                <w:kern w:val="0"/>
                <w:sz w:val="20"/>
                <w:szCs w:val="20"/>
              </w:rPr>
              <w:t>负责订单</w:t>
            </w:r>
            <w:r>
              <w:rPr>
                <w:kern w:val="0"/>
                <w:sz w:val="20"/>
                <w:szCs w:val="20"/>
              </w:rPr>
              <w:t>界面的确认后跳转到其他界面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 w:val="20"/>
                <w:szCs w:val="20"/>
              </w:rPr>
            </w:pPr>
            <w:r>
              <w:rPr>
                <w:rFonts w:hint="eastAsia"/>
                <w:kern w:val="0"/>
                <w:sz w:val="20"/>
                <w:szCs w:val="20"/>
              </w:rPr>
              <w:t>CancelOrder.fxml</w:t>
            </w:r>
          </w:p>
        </w:tc>
        <w:tc>
          <w:tcPr>
            <w:tcW w:w="6584" w:type="dxa"/>
          </w:tcPr>
          <w:p>
            <w:pPr>
              <w:rPr>
                <w:kern w:val="0"/>
                <w:sz w:val="20"/>
                <w:szCs w:val="20"/>
              </w:rPr>
            </w:pPr>
            <w:r>
              <w:rPr>
                <w:rFonts w:hint="eastAsia"/>
                <w:kern w:val="0"/>
                <w:sz w:val="20"/>
                <w:szCs w:val="20"/>
              </w:rPr>
              <w:t>负责撤销订单界面的显示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 w:val="20"/>
                <w:szCs w:val="20"/>
              </w:rPr>
            </w:pPr>
            <w:r>
              <w:rPr>
                <w:rFonts w:hint="eastAsia"/>
                <w:kern w:val="0"/>
                <w:sz w:val="20"/>
                <w:szCs w:val="20"/>
              </w:rPr>
              <w:t>CreateOrder.fxml</w:t>
            </w:r>
          </w:p>
        </w:tc>
        <w:tc>
          <w:tcPr>
            <w:tcW w:w="6584" w:type="dxa"/>
          </w:tcPr>
          <w:p>
            <w:pPr>
              <w:rPr>
                <w:kern w:val="0"/>
                <w:sz w:val="20"/>
                <w:szCs w:val="20"/>
              </w:rPr>
            </w:pPr>
            <w:r>
              <w:rPr>
                <w:rFonts w:hint="eastAsia"/>
                <w:kern w:val="0"/>
                <w:sz w:val="20"/>
                <w:szCs w:val="20"/>
              </w:rPr>
              <w:t>负责执行订单界面的显示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 w:val="20"/>
                <w:szCs w:val="20"/>
              </w:rPr>
            </w:pPr>
            <w:r>
              <w:rPr>
                <w:rFonts w:hint="eastAsia"/>
                <w:kern w:val="0"/>
                <w:sz w:val="20"/>
                <w:szCs w:val="20"/>
              </w:rPr>
              <w:t>ExecuteOrder.fxml</w:t>
            </w:r>
          </w:p>
        </w:tc>
        <w:tc>
          <w:tcPr>
            <w:tcW w:w="6584" w:type="dxa"/>
          </w:tcPr>
          <w:p>
            <w:pPr>
              <w:rPr>
                <w:kern w:val="0"/>
                <w:sz w:val="20"/>
                <w:szCs w:val="20"/>
              </w:rPr>
            </w:pPr>
            <w:r>
              <w:rPr>
                <w:rFonts w:hint="eastAsia"/>
                <w:kern w:val="0"/>
                <w:sz w:val="20"/>
                <w:szCs w:val="20"/>
              </w:rPr>
              <w:t>负责设置已执行订单界面的显示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 w:val="20"/>
                <w:szCs w:val="20"/>
              </w:rPr>
            </w:pPr>
            <w:r>
              <w:rPr>
                <w:rFonts w:hint="eastAsia"/>
                <w:kern w:val="0"/>
                <w:sz w:val="20"/>
                <w:szCs w:val="20"/>
              </w:rPr>
              <w:t>Issue</w:t>
            </w:r>
            <w:r>
              <w:rPr>
                <w:kern w:val="0"/>
                <w:sz w:val="20"/>
                <w:szCs w:val="20"/>
              </w:rPr>
              <w:t>Order</w:t>
            </w:r>
            <w:r>
              <w:rPr>
                <w:rFonts w:hint="eastAsia"/>
                <w:kern w:val="0"/>
                <w:sz w:val="20"/>
                <w:szCs w:val="20"/>
              </w:rPr>
              <w:t>.fxml</w:t>
            </w:r>
          </w:p>
        </w:tc>
        <w:tc>
          <w:tcPr>
            <w:tcW w:w="6584" w:type="dxa"/>
          </w:tcPr>
          <w:p>
            <w:pPr>
              <w:rPr>
                <w:kern w:val="0"/>
                <w:sz w:val="20"/>
                <w:szCs w:val="20"/>
              </w:rPr>
            </w:pPr>
            <w:r>
              <w:rPr>
                <w:rFonts w:hint="eastAsia"/>
                <w:kern w:val="0"/>
                <w:sz w:val="20"/>
                <w:szCs w:val="20"/>
              </w:rPr>
              <w:t>负责设置补登记订单界面的显示</w:t>
            </w:r>
          </w:p>
        </w:tc>
      </w:tr>
    </w:tbl>
    <w:p/>
    <w:p>
      <w:r>
        <w:rPr>
          <w:rFonts w:hint="eastAsia"/>
        </w:rPr>
        <w:t>orderui模块的接口规范：</w:t>
      </w:r>
    </w:p>
    <w:p>
      <w:r>
        <w:rPr>
          <w:rFonts w:hint="eastAsia"/>
        </w:rPr>
        <w:t>其上层无直接调用层，故只描述其需接口</w:t>
      </w:r>
    </w:p>
    <w:p/>
    <w:p>
      <w:r>
        <w:rPr>
          <w:rFonts w:hint="eastAsia"/>
        </w:rPr>
        <w:t>Or</w:t>
      </w:r>
      <w:r>
        <w:t>derCreateController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kern w:val="0"/>
                <w:sz w:val="20"/>
                <w:szCs w:val="20"/>
              </w:rPr>
            </w:pPr>
            <w:r>
              <w:rPr>
                <w:rFonts w:hint="eastAsia"/>
                <w:kern w:val="0"/>
                <w:sz w:val="20"/>
                <w:szCs w:val="20"/>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szCs w:val="20"/>
              </w:rPr>
            </w:pPr>
            <w:r>
              <w:rPr>
                <w:rFonts w:hint="eastAsia"/>
                <w:kern w:val="0"/>
                <w:sz w:val="20"/>
                <w:szCs w:val="20"/>
              </w:rPr>
              <w:t>服务名</w:t>
            </w:r>
          </w:p>
        </w:tc>
        <w:tc>
          <w:tcPr>
            <w:tcW w:w="6300" w:type="dxa"/>
            <w:vAlign w:val="center"/>
          </w:tcPr>
          <w:p>
            <w:pPr>
              <w:jc w:val="center"/>
              <w:rPr>
                <w:kern w:val="0"/>
                <w:sz w:val="20"/>
                <w:szCs w:val="20"/>
              </w:rPr>
            </w:pPr>
            <w:r>
              <w:rPr>
                <w:rFonts w:hint="eastAsia"/>
                <w:kern w:val="0"/>
                <w:sz w:val="20"/>
                <w:szCs w:val="2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szCs w:val="20"/>
              </w:rPr>
            </w:pPr>
            <w:r>
              <w:rPr>
                <w:kern w:val="0"/>
                <w:sz w:val="20"/>
                <w:szCs w:val="20"/>
              </w:rPr>
              <w:t>Orser</w:t>
            </w:r>
            <w:r>
              <w:rPr>
                <w:rFonts w:hint="eastAsia"/>
                <w:kern w:val="0"/>
                <w:sz w:val="20"/>
                <w:szCs w:val="20"/>
              </w:rPr>
              <w:t>BLService.</w:t>
            </w:r>
            <w:r>
              <w:rPr>
                <w:kern w:val="0"/>
                <w:sz w:val="20"/>
                <w:szCs w:val="20"/>
              </w:rPr>
              <w:t>create</w:t>
            </w:r>
          </w:p>
        </w:tc>
        <w:tc>
          <w:tcPr>
            <w:tcW w:w="6300" w:type="dxa"/>
            <w:vAlign w:val="center"/>
          </w:tcPr>
          <w:p>
            <w:pPr>
              <w:jc w:val="center"/>
              <w:rPr>
                <w:kern w:val="0"/>
                <w:sz w:val="20"/>
                <w:szCs w:val="20"/>
              </w:rPr>
            </w:pPr>
            <w:r>
              <w:rPr>
                <w:rFonts w:hint="eastAsia"/>
                <w:kern w:val="0"/>
                <w:sz w:val="20"/>
                <w:szCs w:val="20"/>
              </w:rPr>
              <w:t>提供创建订单</w:t>
            </w:r>
          </w:p>
        </w:tc>
      </w:tr>
    </w:tbl>
    <w:p/>
    <w:p>
      <w:r>
        <w:rPr>
          <w:rFonts w:hint="eastAsia"/>
        </w:rPr>
        <w:t>(4)界面层设计原理</w:t>
      </w:r>
    </w:p>
    <w:p>
      <w:r>
        <w:rPr>
          <w:rFonts w:hint="eastAsia"/>
        </w:rPr>
        <w:t>javafx的控制器风格</w:t>
      </w: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22" w:name="_Toc19245"/>
      <w:r>
        <w:rPr>
          <w:rFonts w:hint="eastAsia"/>
          <w:lang w:val="en-US" w:eastAsia="zh-CN"/>
        </w:rPr>
        <w:t>4.2.6 hotelui</w:t>
      </w:r>
      <w:bookmarkEnd w:id="22"/>
    </w:p>
    <w:p>
      <w:r>
        <w:rPr>
          <w:rFonts w:hint="eastAsia"/>
        </w:rPr>
        <w:t>(</w:t>
      </w:r>
      <w:r>
        <w:t>1</w:t>
      </w:r>
      <w:r>
        <w:rPr>
          <w:rFonts w:hint="eastAsia"/>
        </w:rPr>
        <w:t>)模块概述</w:t>
      </w:r>
    </w:p>
    <w:p>
      <w:pPr>
        <w:ind w:firstLine="420"/>
      </w:pPr>
      <w:r>
        <w:rPr>
          <w:rFonts w:hint="eastAsia"/>
        </w:rPr>
        <w:t>hotelui模块具体承担着和用户交互与和下层hotelblservice接口调用相关服务的实现</w:t>
      </w:r>
    </w:p>
    <w:p>
      <w:r>
        <w:rPr>
          <w:rFonts w:hint="eastAsia"/>
        </w:rPr>
        <w:t>(</w:t>
      </w:r>
      <w:r>
        <w:t>2</w:t>
      </w:r>
      <w:r>
        <w:rPr>
          <w:rFonts w:hint="eastAsia"/>
        </w:rPr>
        <w:t>)整体结构</w:t>
      </w:r>
    </w:p>
    <w:p>
      <w:pPr>
        <w:ind w:firstLine="420"/>
      </w:pPr>
      <w:r>
        <w:rPr>
          <w:rFonts w:hint="eastAsia"/>
        </w:rPr>
        <w:t>由于整个界面层由javafx设计，故采用控制器风格，使用fxml将具体的业务逻辑和界面分开，hotelui承担着与酒店有关的交互界面任务，需要处理各种酒店任务。</w:t>
      </w:r>
    </w:p>
    <w:p>
      <w:r>
        <w:rPr>
          <w:rFonts w:hint="eastAsia"/>
        </w:rPr>
        <w:t>hotelui模块设计类图如下：</w:t>
      </w:r>
    </w:p>
    <w:p>
      <w:pPr>
        <w:rPr>
          <w:rFonts w:hint="eastAsia"/>
        </w:rPr>
      </w:pPr>
      <w:r>
        <w:drawing>
          <wp:inline distT="0" distB="0" distL="114300" distR="114300">
            <wp:extent cx="5270500" cy="4140835"/>
            <wp:effectExtent l="0" t="0" r="6350" b="12065"/>
            <wp:docPr id="44" name="图片 1" descr="hotel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 descr="hotelui"/>
                    <pic:cNvPicPr>
                      <a:picLocks noChangeAspect="1"/>
                    </pic:cNvPicPr>
                  </pic:nvPicPr>
                  <pic:blipFill>
                    <a:blip r:embed="rId46"/>
                    <a:stretch>
                      <a:fillRect/>
                    </a:stretch>
                  </pic:blipFill>
                  <pic:spPr>
                    <a:xfrm>
                      <a:off x="0" y="0"/>
                      <a:ext cx="5270500" cy="4140835"/>
                    </a:xfrm>
                    <a:prstGeom prst="rect">
                      <a:avLst/>
                    </a:prstGeom>
                    <a:noFill/>
                    <a:ln w="9525">
                      <a:noFill/>
                    </a:ln>
                  </pic:spPr>
                </pic:pic>
              </a:graphicData>
            </a:graphic>
          </wp:inline>
        </w:drawing>
      </w:r>
    </w:p>
    <w:p>
      <w:r>
        <w:rPr>
          <w:rFonts w:hint="eastAsia"/>
        </w:rPr>
        <w:t>hotelui模块各个类的职责由下表所示：</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tabs>
                <w:tab w:val="left" w:pos="364"/>
              </w:tabs>
              <w:jc w:val="center"/>
              <w:rPr>
                <w:kern w:val="0"/>
                <w:sz w:val="20"/>
                <w:szCs w:val="20"/>
              </w:rPr>
            </w:pPr>
            <w:r>
              <w:rPr>
                <w:rFonts w:hint="eastAsia"/>
                <w:kern w:val="0"/>
                <w:sz w:val="20"/>
                <w:szCs w:val="20"/>
              </w:rPr>
              <w:t>类</w:t>
            </w:r>
          </w:p>
        </w:tc>
        <w:tc>
          <w:tcPr>
            <w:tcW w:w="6725" w:type="dxa"/>
            <w:vAlign w:val="center"/>
          </w:tcPr>
          <w:p>
            <w:pPr>
              <w:jc w:val="center"/>
              <w:rPr>
                <w:kern w:val="0"/>
                <w:sz w:val="20"/>
                <w:szCs w:val="20"/>
              </w:rPr>
            </w:pPr>
            <w:r>
              <w:rPr>
                <w:rFonts w:hint="eastAsia"/>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HotelInfoController</w:t>
            </w:r>
          </w:p>
        </w:tc>
        <w:tc>
          <w:tcPr>
            <w:tcW w:w="6725" w:type="dxa"/>
          </w:tcPr>
          <w:p>
            <w:pPr>
              <w:rPr>
                <w:kern w:val="0"/>
                <w:sz w:val="20"/>
                <w:szCs w:val="20"/>
              </w:rPr>
            </w:pPr>
            <w:r>
              <w:rPr>
                <w:kern w:val="0"/>
                <w:sz w:val="20"/>
                <w:szCs w:val="20"/>
              </w:rPr>
              <w:t>负责酒店信息的添加</w:t>
            </w:r>
            <w:r>
              <w:rPr>
                <w:rFonts w:hint="eastAsia"/>
                <w:kern w:val="0"/>
                <w:sz w:val="20"/>
                <w:szCs w:val="20"/>
              </w:rPr>
              <w:t>、</w:t>
            </w:r>
            <w:r>
              <w:rPr>
                <w:kern w:val="0"/>
                <w:sz w:val="20"/>
                <w:szCs w:val="20"/>
              </w:rPr>
              <w:t>修改和删除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RoomInfoController</w:t>
            </w:r>
          </w:p>
        </w:tc>
        <w:tc>
          <w:tcPr>
            <w:tcW w:w="6725" w:type="dxa"/>
          </w:tcPr>
          <w:p>
            <w:pPr>
              <w:rPr>
                <w:kern w:val="0"/>
                <w:sz w:val="20"/>
                <w:szCs w:val="20"/>
              </w:rPr>
            </w:pPr>
            <w:r>
              <w:rPr>
                <w:kern w:val="0"/>
                <w:sz w:val="20"/>
                <w:szCs w:val="20"/>
              </w:rPr>
              <w:t>负责房间信息的添加</w:t>
            </w:r>
            <w:r>
              <w:rPr>
                <w:rFonts w:hint="eastAsia"/>
                <w:kern w:val="0"/>
                <w:sz w:val="20"/>
                <w:szCs w:val="20"/>
              </w:rPr>
              <w:t>、</w:t>
            </w:r>
            <w:r>
              <w:rPr>
                <w:kern w:val="0"/>
                <w:sz w:val="20"/>
                <w:szCs w:val="20"/>
              </w:rPr>
              <w:t>修改和删除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HotelBrowse.fxml</w:t>
            </w:r>
          </w:p>
        </w:tc>
        <w:tc>
          <w:tcPr>
            <w:tcW w:w="6725" w:type="dxa"/>
          </w:tcPr>
          <w:p>
            <w:pPr>
              <w:rPr>
                <w:kern w:val="0"/>
                <w:sz w:val="20"/>
                <w:szCs w:val="20"/>
              </w:rPr>
            </w:pPr>
            <w:r>
              <w:rPr>
                <w:rFonts w:hint="eastAsia"/>
                <w:kern w:val="0"/>
                <w:sz w:val="20"/>
                <w:szCs w:val="20"/>
              </w:rPr>
              <w:t>负责浏览酒店列表界面的显示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HotelInfo.fxml</w:t>
            </w:r>
          </w:p>
        </w:tc>
        <w:tc>
          <w:tcPr>
            <w:tcW w:w="6725" w:type="dxa"/>
          </w:tcPr>
          <w:p>
            <w:pPr>
              <w:rPr>
                <w:kern w:val="0"/>
                <w:sz w:val="20"/>
                <w:szCs w:val="20"/>
              </w:rPr>
            </w:pPr>
            <w:r>
              <w:rPr>
                <w:rFonts w:hint="eastAsia"/>
                <w:kern w:val="0"/>
                <w:sz w:val="20"/>
                <w:szCs w:val="20"/>
              </w:rPr>
              <w:t>负责浏览酒店信息界面的显示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Hotel</w:t>
            </w:r>
            <w:r>
              <w:rPr>
                <w:kern w:val="0"/>
                <w:sz w:val="20"/>
                <w:szCs w:val="20"/>
              </w:rPr>
              <w:t>DetailedInfo</w:t>
            </w:r>
            <w:r>
              <w:rPr>
                <w:rFonts w:hint="eastAsia"/>
                <w:kern w:val="0"/>
                <w:sz w:val="20"/>
                <w:szCs w:val="20"/>
              </w:rPr>
              <w:t>.fxml</w:t>
            </w:r>
          </w:p>
        </w:tc>
        <w:tc>
          <w:tcPr>
            <w:tcW w:w="6725" w:type="dxa"/>
          </w:tcPr>
          <w:p>
            <w:pPr>
              <w:rPr>
                <w:kern w:val="0"/>
                <w:sz w:val="20"/>
                <w:szCs w:val="20"/>
              </w:rPr>
            </w:pPr>
            <w:r>
              <w:rPr>
                <w:rFonts w:hint="eastAsia"/>
                <w:kern w:val="0"/>
                <w:sz w:val="20"/>
                <w:szCs w:val="20"/>
              </w:rPr>
              <w:t>负责浏览酒店详细信息界面的显示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RoomInfo.fxml</w:t>
            </w:r>
          </w:p>
        </w:tc>
        <w:tc>
          <w:tcPr>
            <w:tcW w:w="6725" w:type="dxa"/>
          </w:tcPr>
          <w:p>
            <w:pPr>
              <w:rPr>
                <w:kern w:val="0"/>
                <w:sz w:val="20"/>
                <w:szCs w:val="20"/>
              </w:rPr>
            </w:pPr>
            <w:r>
              <w:rPr>
                <w:rFonts w:hint="eastAsia"/>
                <w:kern w:val="0"/>
                <w:sz w:val="20"/>
                <w:szCs w:val="20"/>
              </w:rPr>
              <w:t>负责浏览房间信息界面的显示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SetHotel</w:t>
            </w:r>
            <w:r>
              <w:rPr>
                <w:kern w:val="0"/>
                <w:sz w:val="20"/>
                <w:szCs w:val="20"/>
              </w:rPr>
              <w:t>Info.fxml</w:t>
            </w:r>
          </w:p>
        </w:tc>
        <w:tc>
          <w:tcPr>
            <w:tcW w:w="6725" w:type="dxa"/>
          </w:tcPr>
          <w:p>
            <w:pPr>
              <w:rPr>
                <w:kern w:val="0"/>
                <w:sz w:val="20"/>
                <w:szCs w:val="20"/>
              </w:rPr>
            </w:pPr>
            <w:r>
              <w:rPr>
                <w:rFonts w:hint="eastAsia"/>
                <w:kern w:val="0"/>
                <w:sz w:val="20"/>
                <w:szCs w:val="20"/>
              </w:rPr>
              <w:t>负责修改酒店信息界面的显示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SetRoom</w:t>
            </w:r>
            <w:r>
              <w:rPr>
                <w:kern w:val="0"/>
                <w:sz w:val="20"/>
                <w:szCs w:val="20"/>
              </w:rPr>
              <w:t>Info.fxml</w:t>
            </w:r>
          </w:p>
        </w:tc>
        <w:tc>
          <w:tcPr>
            <w:tcW w:w="6725" w:type="dxa"/>
          </w:tcPr>
          <w:p>
            <w:pPr>
              <w:rPr>
                <w:kern w:val="0"/>
                <w:sz w:val="20"/>
                <w:szCs w:val="20"/>
              </w:rPr>
            </w:pPr>
            <w:r>
              <w:rPr>
                <w:rFonts w:hint="eastAsia"/>
                <w:kern w:val="0"/>
                <w:sz w:val="20"/>
                <w:szCs w:val="20"/>
              </w:rPr>
              <w:t>负责修改房间信息界面的显示</w:t>
            </w:r>
          </w:p>
        </w:tc>
      </w:tr>
    </w:tbl>
    <w:p/>
    <w:p>
      <w:r>
        <w:rPr>
          <w:rFonts w:hint="eastAsia"/>
        </w:rPr>
        <w:t>hotelui模块的接口规范：</w:t>
      </w:r>
    </w:p>
    <w:p>
      <w:r>
        <w:rPr>
          <w:rFonts w:hint="eastAsia"/>
        </w:rPr>
        <w:t>其上层无直接调用层，故只描述其需接口</w:t>
      </w:r>
    </w:p>
    <w:p/>
    <w:p>
      <w:r>
        <w:rPr>
          <w:rFonts w:hint="eastAsia"/>
        </w:rPr>
        <w:t>HotelInfoController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kern w:val="0"/>
                <w:sz w:val="20"/>
                <w:szCs w:val="20"/>
              </w:rPr>
            </w:pPr>
            <w:r>
              <w:rPr>
                <w:rFonts w:hint="eastAsia"/>
                <w:kern w:val="0"/>
                <w:sz w:val="20"/>
                <w:szCs w:val="20"/>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szCs w:val="20"/>
              </w:rPr>
            </w:pPr>
            <w:r>
              <w:rPr>
                <w:rFonts w:hint="eastAsia"/>
                <w:kern w:val="0"/>
                <w:sz w:val="20"/>
                <w:szCs w:val="20"/>
              </w:rPr>
              <w:t>服务名</w:t>
            </w:r>
          </w:p>
        </w:tc>
        <w:tc>
          <w:tcPr>
            <w:tcW w:w="6300" w:type="dxa"/>
            <w:vAlign w:val="center"/>
          </w:tcPr>
          <w:p>
            <w:pPr>
              <w:jc w:val="center"/>
              <w:rPr>
                <w:kern w:val="0"/>
                <w:sz w:val="20"/>
                <w:szCs w:val="20"/>
              </w:rPr>
            </w:pPr>
            <w:r>
              <w:rPr>
                <w:rFonts w:hint="eastAsia"/>
                <w:kern w:val="0"/>
                <w:sz w:val="20"/>
                <w:szCs w:val="2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szCs w:val="20"/>
              </w:rPr>
            </w:pPr>
            <w:r>
              <w:rPr>
                <w:kern w:val="0"/>
                <w:sz w:val="20"/>
                <w:szCs w:val="20"/>
              </w:rPr>
              <w:t>Hotel</w:t>
            </w:r>
            <w:r>
              <w:rPr>
                <w:rFonts w:hint="eastAsia"/>
                <w:kern w:val="0"/>
                <w:sz w:val="20"/>
                <w:szCs w:val="20"/>
              </w:rPr>
              <w:t>BLService.setHotelInfo</w:t>
            </w:r>
          </w:p>
        </w:tc>
        <w:tc>
          <w:tcPr>
            <w:tcW w:w="6300" w:type="dxa"/>
            <w:vAlign w:val="center"/>
          </w:tcPr>
          <w:p>
            <w:pPr>
              <w:jc w:val="center"/>
              <w:rPr>
                <w:kern w:val="0"/>
                <w:sz w:val="20"/>
                <w:szCs w:val="20"/>
              </w:rPr>
            </w:pPr>
            <w:r>
              <w:rPr>
                <w:rFonts w:hint="eastAsia"/>
                <w:kern w:val="0"/>
                <w:sz w:val="20"/>
                <w:szCs w:val="20"/>
              </w:rPr>
              <w:t>提供酒店信息修改</w:t>
            </w:r>
          </w:p>
        </w:tc>
      </w:tr>
    </w:tbl>
    <w:p/>
    <w:p>
      <w:r>
        <w:rPr>
          <w:rFonts w:hint="eastAsia"/>
        </w:rPr>
        <w:t>RoomInfoController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kern w:val="0"/>
                <w:sz w:val="20"/>
                <w:szCs w:val="20"/>
              </w:rPr>
            </w:pPr>
            <w:r>
              <w:rPr>
                <w:rFonts w:hint="eastAsia"/>
                <w:kern w:val="0"/>
                <w:sz w:val="20"/>
                <w:szCs w:val="20"/>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szCs w:val="20"/>
              </w:rPr>
            </w:pPr>
            <w:r>
              <w:rPr>
                <w:rFonts w:hint="eastAsia"/>
                <w:kern w:val="0"/>
                <w:sz w:val="20"/>
                <w:szCs w:val="20"/>
              </w:rPr>
              <w:t>服务名</w:t>
            </w:r>
          </w:p>
        </w:tc>
        <w:tc>
          <w:tcPr>
            <w:tcW w:w="6300" w:type="dxa"/>
            <w:vAlign w:val="center"/>
          </w:tcPr>
          <w:p>
            <w:pPr>
              <w:jc w:val="center"/>
              <w:rPr>
                <w:kern w:val="0"/>
                <w:sz w:val="20"/>
                <w:szCs w:val="20"/>
              </w:rPr>
            </w:pPr>
            <w:r>
              <w:rPr>
                <w:rFonts w:hint="eastAsia"/>
                <w:kern w:val="0"/>
                <w:sz w:val="20"/>
                <w:szCs w:val="2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szCs w:val="20"/>
              </w:rPr>
            </w:pPr>
            <w:r>
              <w:rPr>
                <w:kern w:val="0"/>
                <w:sz w:val="20"/>
                <w:szCs w:val="20"/>
              </w:rPr>
              <w:t>Hotel</w:t>
            </w:r>
            <w:r>
              <w:rPr>
                <w:rFonts w:hint="eastAsia"/>
                <w:kern w:val="0"/>
                <w:sz w:val="20"/>
                <w:szCs w:val="20"/>
              </w:rPr>
              <w:t>BLService.setRoomInfo</w:t>
            </w:r>
          </w:p>
        </w:tc>
        <w:tc>
          <w:tcPr>
            <w:tcW w:w="6300" w:type="dxa"/>
            <w:vAlign w:val="center"/>
          </w:tcPr>
          <w:p>
            <w:pPr>
              <w:jc w:val="center"/>
              <w:rPr>
                <w:kern w:val="0"/>
                <w:sz w:val="20"/>
                <w:szCs w:val="20"/>
              </w:rPr>
            </w:pPr>
            <w:r>
              <w:rPr>
                <w:rFonts w:hint="eastAsia"/>
                <w:kern w:val="0"/>
                <w:sz w:val="20"/>
                <w:szCs w:val="20"/>
              </w:rPr>
              <w:t>提供房间信息修改</w:t>
            </w:r>
          </w:p>
        </w:tc>
      </w:tr>
    </w:tbl>
    <w:p/>
    <w:p>
      <w:r>
        <w:rPr>
          <w:rFonts w:hint="eastAsia"/>
        </w:rPr>
        <w:t>(4)界面层设计原理</w:t>
      </w:r>
    </w:p>
    <w:p>
      <w:r>
        <w:rPr>
          <w:rFonts w:hint="eastAsia"/>
        </w:rPr>
        <w:t>javafx的控制器风格</w:t>
      </w:r>
    </w:p>
    <w:p/>
    <w:p>
      <w:pPr>
        <w:pStyle w:val="4"/>
        <w:ind w:left="420" w:leftChars="0" w:firstLine="420" w:firstLineChars="0"/>
        <w:rPr>
          <w:rFonts w:hint="eastAsia"/>
          <w:lang w:val="en-US" w:eastAsia="zh-CN"/>
        </w:rPr>
      </w:pPr>
      <w:bookmarkStart w:id="23" w:name="_Toc16555"/>
      <w:r>
        <w:rPr>
          <w:rFonts w:hint="eastAsia"/>
          <w:lang w:val="en-US" w:eastAsia="zh-CN"/>
        </w:rPr>
        <w:t>4.2.7 strategyui</w:t>
      </w:r>
      <w:bookmarkEnd w:id="23"/>
    </w:p>
    <w:p>
      <w:pPr>
        <w:pStyle w:val="16"/>
        <w:numPr>
          <w:ilvl w:val="0"/>
          <w:numId w:val="6"/>
        </w:numPr>
        <w:ind w:firstLineChars="0"/>
      </w:pPr>
      <w:r>
        <w:rPr>
          <w:rFonts w:hint="eastAsia"/>
        </w:rPr>
        <w:t>模块描述</w:t>
      </w:r>
    </w:p>
    <w:p>
      <w:r>
        <w:rPr>
          <w:rFonts w:hint="eastAsia"/>
        </w:rPr>
        <w:t xml:space="preserve">     </w:t>
      </w:r>
      <w:r>
        <w:t>S</w:t>
      </w:r>
      <w:r>
        <w:rPr>
          <w:rFonts w:hint="eastAsia"/>
        </w:rPr>
        <w:t>trategy模块承担着和用户交互与和下层strategyservice接口调用相关服务的实现</w:t>
      </w:r>
    </w:p>
    <w:p>
      <w:pPr>
        <w:pStyle w:val="16"/>
        <w:numPr>
          <w:ilvl w:val="0"/>
          <w:numId w:val="6"/>
        </w:numPr>
        <w:ind w:firstLineChars="0"/>
      </w:pPr>
      <w:r>
        <w:rPr>
          <w:rFonts w:hint="eastAsia"/>
        </w:rPr>
        <w:t>整体结构</w:t>
      </w:r>
    </w:p>
    <w:p>
      <w:pPr>
        <w:pStyle w:val="16"/>
        <w:ind w:left="720" w:firstLine="0" w:firstLineChars="0"/>
      </w:pPr>
      <w:r>
        <w:t>由于整个</w:t>
      </w:r>
      <w:r>
        <w:rPr>
          <w:rFonts w:hint="eastAsia"/>
        </w:rPr>
        <w:t>界面层由Javafx设计，故采用控制器风格，使用fxml将具体的业务逻辑和界面分开，strategyUI承担着用户制定策略和浏览策略的交互界面任务。</w:t>
      </w:r>
    </w:p>
    <w:p>
      <w:pPr>
        <w:pStyle w:val="16"/>
        <w:ind w:left="720" w:firstLine="0" w:firstLineChars="0"/>
      </w:pPr>
    </w:p>
    <w:p>
      <w:pPr>
        <w:pStyle w:val="16"/>
        <w:ind w:left="720" w:firstLine="0" w:firstLineChars="0"/>
      </w:pPr>
      <w:r>
        <w:t>strategyUI模块设计类图如下</w:t>
      </w:r>
    </w:p>
    <w:p>
      <w:pPr>
        <w:pStyle w:val="16"/>
        <w:ind w:left="720" w:firstLine="0" w:firstLineChars="0"/>
      </w:pPr>
    </w:p>
    <w:p>
      <w:pPr>
        <w:pStyle w:val="16"/>
        <w:ind w:left="720" w:firstLine="0" w:firstLineChars="0"/>
      </w:pPr>
      <w:r>
        <w:drawing>
          <wp:inline distT="0" distB="0" distL="0" distR="0">
            <wp:extent cx="5274310" cy="3472815"/>
            <wp:effectExtent l="0" t="0" r="2540" b="1333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47"/>
                    <a:stretch>
                      <a:fillRect/>
                    </a:stretch>
                  </pic:blipFill>
                  <pic:spPr>
                    <a:xfrm>
                      <a:off x="0" y="0"/>
                      <a:ext cx="5274310" cy="3472815"/>
                    </a:xfrm>
                    <a:prstGeom prst="rect">
                      <a:avLst/>
                    </a:prstGeom>
                  </pic:spPr>
                </pic:pic>
              </a:graphicData>
            </a:graphic>
          </wp:inline>
        </w:drawing>
      </w:r>
    </w:p>
    <w:p>
      <w:pPr>
        <w:pStyle w:val="16"/>
        <w:ind w:left="720" w:firstLine="0" w:firstLineChars="0"/>
      </w:pPr>
      <w:r>
        <w:t>S</w:t>
      </w:r>
      <w:r>
        <w:rPr>
          <w:rFonts w:hint="eastAsia"/>
        </w:rPr>
        <w:t>tr</w:t>
      </w:r>
      <w:r>
        <w:t>ategyUI模块各个类的职责由下表所示</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5"/>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5" w:type="dxa"/>
          </w:tcPr>
          <w:p>
            <w:pPr>
              <w:pStyle w:val="16"/>
              <w:ind w:firstLine="0" w:firstLineChars="0"/>
            </w:pPr>
            <w:r>
              <w:rPr>
                <w:rFonts w:hint="eastAsia"/>
              </w:rPr>
              <w:t>类</w:t>
            </w:r>
          </w:p>
        </w:tc>
        <w:tc>
          <w:tcPr>
            <w:tcW w:w="5891" w:type="dxa"/>
          </w:tcPr>
          <w:p>
            <w:pPr>
              <w:pStyle w:val="16"/>
              <w:ind w:firstLine="0" w:firstLineChars="0"/>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5" w:type="dxa"/>
          </w:tcPr>
          <w:p>
            <w:pPr>
              <w:pStyle w:val="16"/>
              <w:ind w:firstLine="0" w:firstLineChars="0"/>
            </w:pPr>
            <w:r>
              <w:rPr>
                <w:rFonts w:hint="eastAsia"/>
              </w:rPr>
              <w:t>*Controller</w:t>
            </w:r>
          </w:p>
        </w:tc>
        <w:tc>
          <w:tcPr>
            <w:tcW w:w="5891" w:type="dxa"/>
          </w:tcPr>
          <w:p>
            <w:pPr>
              <w:pStyle w:val="16"/>
              <w:ind w:firstLine="0" w:firstLineChars="0"/>
            </w:pPr>
            <w:r>
              <w:rPr>
                <w:rFonts w:hint="eastAsia"/>
              </w:rPr>
              <w:t>负责对应于*fxml文件的加载其控件相应的控制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5" w:type="dxa"/>
          </w:tcPr>
          <w:p>
            <w:pPr>
              <w:pStyle w:val="16"/>
              <w:ind w:firstLine="0" w:firstLineChars="0"/>
            </w:pPr>
            <w:r>
              <w:rPr>
                <w:rFonts w:hint="eastAsia"/>
              </w:rPr>
              <w:t>*.fxml</w:t>
            </w:r>
          </w:p>
        </w:tc>
        <w:tc>
          <w:tcPr>
            <w:tcW w:w="5891" w:type="dxa"/>
          </w:tcPr>
          <w:p>
            <w:pPr>
              <w:pStyle w:val="16"/>
              <w:ind w:firstLine="0" w:firstLineChars="0"/>
            </w:pPr>
            <w:r>
              <w:rPr>
                <w:rFonts w:hint="eastAsia"/>
              </w:rPr>
              <w:t>负责描述对应界面的信息</w:t>
            </w:r>
          </w:p>
        </w:tc>
      </w:tr>
    </w:tbl>
    <w:p/>
    <w:p>
      <w:r>
        <w:t>strategyUI模块的接口规范</w:t>
      </w:r>
      <w:r>
        <w:rPr>
          <w:rFonts w:hint="eastAsia"/>
        </w:rPr>
        <w:t>：</w:t>
      </w:r>
    </w:p>
    <w:p>
      <w:r>
        <w:t>其上层无直接调用层</w:t>
      </w:r>
      <w:r>
        <w:rPr>
          <w:rFonts w:hint="eastAsia"/>
        </w:rPr>
        <w:t>，</w:t>
      </w:r>
      <w:r>
        <w:t>故只描述其需接口</w:t>
      </w:r>
    </w:p>
    <w:p/>
    <w:p>
      <w:r>
        <w:t>StrategyController</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7"/>
        <w:gridCol w:w="3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7" w:type="dxa"/>
          </w:tcPr>
          <w:p>
            <w:r>
              <w:rPr>
                <w:rFonts w:hint="eastAsia"/>
              </w:rPr>
              <w:t>服务名</w:t>
            </w:r>
          </w:p>
        </w:tc>
        <w:tc>
          <w:tcPr>
            <w:tcW w:w="3759" w:type="dxa"/>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7" w:type="dxa"/>
          </w:tcPr>
          <w:p>
            <w:r>
              <w:rPr>
                <w:rFonts w:hint="eastAsia" w:ascii="Courier New" w:hAnsi="Courier New" w:cs="Courier New"/>
                <w:color w:val="000000"/>
                <w:kern w:val="0"/>
                <w:sz w:val="20"/>
                <w:szCs w:val="20"/>
              </w:rPr>
              <w:t>S</w:t>
            </w:r>
            <w:r>
              <w:rPr>
                <w:rFonts w:ascii="Courier New" w:hAnsi="Courier New" w:cs="Courier New"/>
                <w:color w:val="000000"/>
                <w:kern w:val="0"/>
                <w:sz w:val="20"/>
                <w:szCs w:val="20"/>
              </w:rPr>
              <w:t>trategyBLService.getStrategyInfo</w:t>
            </w:r>
          </w:p>
        </w:tc>
        <w:tc>
          <w:tcPr>
            <w:tcW w:w="3759" w:type="dxa"/>
          </w:tcPr>
          <w:p>
            <w:r>
              <w:t>提供酒店所有策略查看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7" w:type="dxa"/>
          </w:tcPr>
          <w:p>
            <w:pP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S</w:t>
            </w:r>
            <w:r>
              <w:rPr>
                <w:rFonts w:ascii="Courier New" w:hAnsi="Courier New" w:cs="Courier New"/>
                <w:color w:val="000000"/>
                <w:kern w:val="0"/>
                <w:sz w:val="20"/>
                <w:szCs w:val="20"/>
              </w:rPr>
              <w:t>t</w:t>
            </w:r>
            <w:r>
              <w:rPr>
                <w:rFonts w:hint="eastAsia" w:ascii="Courier New" w:hAnsi="Courier New" w:cs="Courier New"/>
                <w:color w:val="000000"/>
                <w:kern w:val="0"/>
                <w:sz w:val="20"/>
                <w:szCs w:val="20"/>
              </w:rPr>
              <w:t>rategyBLService.</w:t>
            </w:r>
            <w:r>
              <w:rPr>
                <w:rFonts w:ascii="Courier New" w:hAnsi="Courier New" w:cs="Courier New"/>
                <w:color w:val="000000"/>
                <w:kern w:val="0"/>
                <w:sz w:val="20"/>
                <w:szCs w:val="20"/>
              </w:rPr>
              <w:t>deleteStrategyInfo</w:t>
            </w:r>
          </w:p>
        </w:tc>
        <w:tc>
          <w:tcPr>
            <w:tcW w:w="3759" w:type="dxa"/>
          </w:tcPr>
          <w:p>
            <w:r>
              <w:t>删除酒店某一策略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7" w:type="dxa"/>
          </w:tcPr>
          <w:p>
            <w:pP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Strategy</w:t>
            </w:r>
            <w:r>
              <w:rPr>
                <w:rFonts w:ascii="Courier New" w:hAnsi="Courier New" w:cs="Courier New"/>
                <w:color w:val="000000"/>
                <w:kern w:val="0"/>
                <w:sz w:val="20"/>
                <w:szCs w:val="20"/>
              </w:rPr>
              <w:t>BLService.addStrategyInfo</w:t>
            </w:r>
          </w:p>
        </w:tc>
        <w:tc>
          <w:tcPr>
            <w:tcW w:w="3759" w:type="dxa"/>
          </w:tcPr>
          <w:p>
            <w:r>
              <w:rPr>
                <w:rFonts w:hint="eastAsia"/>
              </w:rPr>
              <w:t>增加酒店某一策略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7" w:type="dxa"/>
          </w:tcPr>
          <w:p>
            <w:pP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StrategyBLService.changeStrategyInfo</w:t>
            </w:r>
          </w:p>
        </w:tc>
        <w:tc>
          <w:tcPr>
            <w:tcW w:w="3759" w:type="dxa"/>
          </w:tcPr>
          <w:p>
            <w:pPr>
              <w:rPr>
                <w:rFonts w:hint="eastAsia"/>
              </w:rPr>
            </w:pPr>
            <w:r>
              <w:rPr>
                <w:rFonts w:hint="eastAsia"/>
              </w:rPr>
              <w:t>修改酒店某一策略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7" w:type="dxa"/>
          </w:tcPr>
          <w:p>
            <w:pP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StrategyBLService.getRoomInfo</w:t>
            </w:r>
          </w:p>
        </w:tc>
        <w:tc>
          <w:tcPr>
            <w:tcW w:w="3759" w:type="dxa"/>
          </w:tcPr>
          <w:p>
            <w:pPr>
              <w:rPr>
                <w:rFonts w:hint="eastAsia"/>
              </w:rPr>
            </w:pPr>
            <w:r>
              <w:rPr>
                <w:rFonts w:hint="eastAsia"/>
              </w:rPr>
              <w:t>获取酒店的房间信息</w:t>
            </w:r>
          </w:p>
        </w:tc>
      </w:tr>
    </w:tbl>
    <w:p/>
    <w:p>
      <w:r>
        <w:t>BirthdayStrategyFormController</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服务名</w:t>
            </w:r>
          </w:p>
        </w:tc>
        <w:tc>
          <w:tcPr>
            <w:tcW w:w="4148" w:type="dxa"/>
          </w:tcPr>
          <w:p>
            <w: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StrategyBLService.getStrategyInfo</w:t>
            </w:r>
          </w:p>
        </w:tc>
        <w:tc>
          <w:tcPr>
            <w:tcW w:w="4148" w:type="dxa"/>
          </w:tcPr>
          <w:p>
            <w:r>
              <w:rPr>
                <w:rFonts w:hint="eastAsia"/>
              </w:rPr>
              <w:t>提供酒店的生日策略查看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t>StrategyBLService.deleteStrategyInfo</w:t>
            </w:r>
          </w:p>
        </w:tc>
        <w:tc>
          <w:tcPr>
            <w:tcW w:w="4148" w:type="dxa"/>
          </w:tcPr>
          <w:p>
            <w:pPr>
              <w:rPr>
                <w:rFonts w:hint="eastAsia"/>
              </w:rPr>
            </w:pPr>
            <w:r>
              <w:rPr>
                <w:rFonts w:hint="eastAsia"/>
              </w:rPr>
              <w:t>删除酒店的某一生日策略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StrategyBLService.changeStrategyInfo</w:t>
            </w:r>
          </w:p>
        </w:tc>
        <w:tc>
          <w:tcPr>
            <w:tcW w:w="4148" w:type="dxa"/>
          </w:tcPr>
          <w:p>
            <w:pPr>
              <w:rPr>
                <w:rFonts w:hint="eastAsia"/>
              </w:rPr>
            </w:pPr>
            <w:r>
              <w:rPr>
                <w:rFonts w:hint="eastAsia"/>
              </w:rPr>
              <w:t>修改酒店的某一生日策略</w:t>
            </w:r>
          </w:p>
        </w:tc>
      </w:tr>
    </w:tbl>
    <w:p/>
    <w:p/>
    <w:p>
      <w:r>
        <w:rPr>
          <w:rFonts w:hint="eastAsia"/>
        </w:rPr>
        <w:t>CompanyStrategyForm</w:t>
      </w:r>
      <w:r>
        <w:t>Controller</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服务名</w:t>
            </w:r>
          </w:p>
        </w:tc>
        <w:tc>
          <w:tcPr>
            <w:tcW w:w="4148" w:type="dxa"/>
          </w:tcPr>
          <w:p>
            <w: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StrategyBLService.getStrategyInfo</w:t>
            </w:r>
          </w:p>
        </w:tc>
        <w:tc>
          <w:tcPr>
            <w:tcW w:w="4148" w:type="dxa"/>
          </w:tcPr>
          <w:p>
            <w:r>
              <w:t>提供酒店的企业策略查看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StrategyBLService.deleteStrategyInfo</w:t>
            </w:r>
          </w:p>
        </w:tc>
        <w:tc>
          <w:tcPr>
            <w:tcW w:w="4148" w:type="dxa"/>
          </w:tcPr>
          <w:p>
            <w:r>
              <w:t>删除酒店的某一企业策略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StrategyBLService.changeStrategyInfo</w:t>
            </w:r>
          </w:p>
        </w:tc>
        <w:tc>
          <w:tcPr>
            <w:tcW w:w="4148" w:type="dxa"/>
          </w:tcPr>
          <w:p>
            <w:r>
              <w:t>修改酒店的某一企业策略</w:t>
            </w:r>
          </w:p>
        </w:tc>
      </w:tr>
    </w:tbl>
    <w:p/>
    <w:p>
      <w:r>
        <w:rPr>
          <w:rFonts w:hint="eastAsia"/>
        </w:rPr>
        <w:t>FestivalStrategyFormController</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服务名</w:t>
            </w:r>
          </w:p>
        </w:tc>
        <w:tc>
          <w:tcPr>
            <w:tcW w:w="4148" w:type="dxa"/>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StrategyBLService.getStrategyInfo</w:t>
            </w:r>
          </w:p>
        </w:tc>
        <w:tc>
          <w:tcPr>
            <w:tcW w:w="4148" w:type="dxa"/>
          </w:tcPr>
          <w:p>
            <w:r>
              <w:rPr>
                <w:rFonts w:hint="eastAsia"/>
              </w:rPr>
              <w:t>提供酒店的节日策略查看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Strategy</w:t>
            </w:r>
            <w:r>
              <w:t>BLService.deleteStrategyInfo</w:t>
            </w:r>
          </w:p>
        </w:tc>
        <w:tc>
          <w:tcPr>
            <w:tcW w:w="4148" w:type="dxa"/>
          </w:tcPr>
          <w:p>
            <w:pPr>
              <w:rPr>
                <w:rFonts w:hint="eastAsia"/>
              </w:rPr>
            </w:pPr>
            <w:r>
              <w:rPr>
                <w:rFonts w:hint="eastAsia"/>
              </w:rPr>
              <w:t>删除酒店的某一节日策略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StrategyBLS</w:t>
            </w:r>
            <w:r>
              <w:t>ervice.changeStrategyInfo</w:t>
            </w:r>
          </w:p>
        </w:tc>
        <w:tc>
          <w:tcPr>
            <w:tcW w:w="4148" w:type="dxa"/>
          </w:tcPr>
          <w:p>
            <w:pPr>
              <w:rPr>
                <w:rFonts w:hint="eastAsia"/>
              </w:rPr>
            </w:pPr>
            <w:r>
              <w:rPr>
                <w:rFonts w:hint="eastAsia"/>
              </w:rPr>
              <w:t>修改酒店的某一节日策略</w:t>
            </w:r>
          </w:p>
        </w:tc>
      </w:tr>
    </w:tbl>
    <w:p/>
    <w:p>
      <w:r>
        <w:t>RoomPrebookStrategyFormController</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服务名</w:t>
            </w:r>
          </w:p>
        </w:tc>
        <w:tc>
          <w:tcPr>
            <w:tcW w:w="4148" w:type="dxa"/>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StrategyBLService.getRoomInfo</w:t>
            </w:r>
          </w:p>
        </w:tc>
        <w:tc>
          <w:tcPr>
            <w:tcW w:w="4148" w:type="dxa"/>
          </w:tcPr>
          <w:p>
            <w:r>
              <w:rPr>
                <w:rFonts w:hint="eastAsia"/>
              </w:rPr>
              <w:t>提供酒店的房间信息查看</w:t>
            </w:r>
          </w:p>
        </w:tc>
      </w:tr>
    </w:tbl>
    <w:p/>
    <w:p>
      <w:r>
        <w:t>VIPTradeStrategyFormController:</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服务名</w:t>
            </w:r>
          </w:p>
        </w:tc>
        <w:tc>
          <w:tcPr>
            <w:tcW w:w="4148" w:type="dxa"/>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StrategyBLService.getStrategyInfo</w:t>
            </w:r>
          </w:p>
        </w:tc>
        <w:tc>
          <w:tcPr>
            <w:tcW w:w="4148" w:type="dxa"/>
          </w:tcPr>
          <w:p>
            <w:r>
              <w:rPr>
                <w:rFonts w:hint="eastAsia"/>
              </w:rPr>
              <w:t>提供酒店的VIP策略查看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StrategyBLService.deleteS</w:t>
            </w:r>
            <w:r>
              <w:t>trategyInfo</w:t>
            </w:r>
          </w:p>
        </w:tc>
        <w:tc>
          <w:tcPr>
            <w:tcW w:w="4148" w:type="dxa"/>
          </w:tcPr>
          <w:p>
            <w:pPr>
              <w:rPr>
                <w:rFonts w:hint="eastAsia"/>
              </w:rPr>
            </w:pPr>
            <w:r>
              <w:t>删除酒店的某一VIP策略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S</w:t>
            </w:r>
            <w:r>
              <w:t>trategyBLService.changeStrategyInfo</w:t>
            </w:r>
          </w:p>
        </w:tc>
        <w:tc>
          <w:tcPr>
            <w:tcW w:w="4148" w:type="dxa"/>
          </w:tcPr>
          <w:p>
            <w:r>
              <w:rPr>
                <w:rFonts w:hint="eastAsia"/>
              </w:rPr>
              <w:t>修改酒店的某一VIP策略</w:t>
            </w:r>
          </w:p>
        </w:tc>
      </w:tr>
    </w:tbl>
    <w:p/>
    <w:p>
      <w:pPr>
        <w:pStyle w:val="16"/>
        <w:numPr>
          <w:ilvl w:val="0"/>
          <w:numId w:val="6"/>
        </w:numPr>
        <w:ind w:firstLineChars="0"/>
      </w:pPr>
      <w:r>
        <w:rPr>
          <w:rFonts w:hint="eastAsia"/>
        </w:rPr>
        <w:t>界面层设计原理</w:t>
      </w:r>
    </w:p>
    <w:p>
      <w:r>
        <w:rPr>
          <w:rFonts w:hint="eastAsia"/>
        </w:rPr>
        <w:t xml:space="preserve"> </w:t>
      </w:r>
      <w:r>
        <w:t>J</w:t>
      </w:r>
      <w:r>
        <w:rPr>
          <w:rFonts w:hint="eastAsia"/>
        </w:rPr>
        <w:t>avafx的控制器风格</w:t>
      </w: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24" w:name="_Toc23274"/>
      <w:r>
        <w:rPr>
          <w:rFonts w:hint="eastAsia"/>
          <w:lang w:val="en-US" w:eastAsia="zh-CN"/>
        </w:rPr>
        <w:t>4.2.8 creditui</w:t>
      </w:r>
      <w:bookmarkEnd w:id="24"/>
    </w:p>
    <w:p>
      <w:pPr>
        <w:pStyle w:val="16"/>
        <w:numPr>
          <w:ilvl w:val="0"/>
          <w:numId w:val="7"/>
        </w:numPr>
        <w:ind w:firstLineChars="0"/>
      </w:pPr>
      <w:r>
        <w:rPr>
          <w:rFonts w:hint="eastAsia"/>
        </w:rPr>
        <w:t>模块概述</w:t>
      </w:r>
    </w:p>
    <w:p>
      <w:pPr>
        <w:pStyle w:val="16"/>
        <w:ind w:left="720" w:firstLine="0" w:firstLineChars="0"/>
      </w:pPr>
      <w:r>
        <w:t>C</w:t>
      </w:r>
      <w:r>
        <w:rPr>
          <w:rFonts w:hint="eastAsia"/>
        </w:rPr>
        <w:t>redit模块具体承担着和用户交互和下层creditblservicre接口调用相关服务的实现</w:t>
      </w:r>
    </w:p>
    <w:p>
      <w:pPr>
        <w:pStyle w:val="16"/>
        <w:numPr>
          <w:ilvl w:val="0"/>
          <w:numId w:val="7"/>
        </w:numPr>
        <w:ind w:firstLineChars="0"/>
      </w:pPr>
      <w:r>
        <w:rPr>
          <w:rFonts w:hint="eastAsia"/>
        </w:rPr>
        <w:t>整体结构</w:t>
      </w:r>
    </w:p>
    <w:p>
      <w:pPr>
        <w:pStyle w:val="16"/>
        <w:ind w:left="720" w:firstLine="0" w:firstLineChars="0"/>
      </w:pPr>
      <w:r>
        <w:t>由于整个界面层由javafx设计</w:t>
      </w:r>
      <w:r>
        <w:rPr>
          <w:rFonts w:hint="eastAsia"/>
        </w:rPr>
        <w:t>，</w:t>
      </w:r>
      <w:r>
        <w:t>故采用控制器风格</w:t>
      </w:r>
      <w:r>
        <w:rPr>
          <w:rFonts w:hint="eastAsia"/>
        </w:rPr>
        <w:t>，</w:t>
      </w:r>
      <w:r>
        <w:t>使用fxml将具体的业务逻辑和界面分开</w:t>
      </w:r>
      <w:r>
        <w:rPr>
          <w:rFonts w:hint="eastAsia"/>
        </w:rPr>
        <w:t>，</w:t>
      </w:r>
      <w:r>
        <w:t>creditui承担着信用值查看和更改的交互界面任务</w:t>
      </w:r>
      <w:r>
        <w:rPr>
          <w:rFonts w:hint="eastAsia"/>
        </w:rPr>
        <w:t>。</w:t>
      </w:r>
    </w:p>
    <w:p>
      <w:r>
        <w:t>C</w:t>
      </w:r>
      <w:r>
        <w:rPr>
          <w:rFonts w:hint="eastAsia"/>
        </w:rPr>
        <w:t>reditui模块设计类图如下：</w:t>
      </w:r>
    </w:p>
    <w:p>
      <w:r>
        <w:drawing>
          <wp:inline distT="0" distB="0" distL="0" distR="0">
            <wp:extent cx="5274310" cy="3241675"/>
            <wp:effectExtent l="0" t="0" r="2540" b="1587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48"/>
                    <a:stretch>
                      <a:fillRect/>
                    </a:stretch>
                  </pic:blipFill>
                  <pic:spPr>
                    <a:xfrm>
                      <a:off x="0" y="0"/>
                      <a:ext cx="5274310" cy="3241675"/>
                    </a:xfrm>
                    <a:prstGeom prst="rect">
                      <a:avLst/>
                    </a:prstGeom>
                  </pic:spPr>
                </pic:pic>
              </a:graphicData>
            </a:graphic>
          </wp:inline>
        </w:drawing>
      </w:r>
    </w:p>
    <w:p/>
    <w:p>
      <w:r>
        <w:t>CreditUI模块各个类的职责由下表所示</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类</w:t>
            </w:r>
          </w:p>
        </w:tc>
        <w:tc>
          <w:tcPr>
            <w:tcW w:w="4148" w:type="dxa"/>
          </w:tcPr>
          <w:p>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CreditController</w:t>
            </w:r>
          </w:p>
        </w:tc>
        <w:tc>
          <w:tcPr>
            <w:tcW w:w="4148" w:type="dxa"/>
          </w:tcPr>
          <w:p>
            <w:r>
              <w:rPr>
                <w:rFonts w:hint="eastAsia"/>
              </w:rPr>
              <w:t>负责Credit.fxml文件的加载并显示</w:t>
            </w:r>
          </w:p>
        </w:tc>
      </w:tr>
    </w:tbl>
    <w:p/>
    <w:p>
      <w:r>
        <w:t>C</w:t>
      </w:r>
      <w:r>
        <w:rPr>
          <w:rFonts w:hint="eastAsia"/>
        </w:rPr>
        <w:t>redit模块的接口规范：</w:t>
      </w:r>
    </w:p>
    <w:p>
      <w:r>
        <w:t>其上层无直调用层</w:t>
      </w:r>
      <w:r>
        <w:rPr>
          <w:rFonts w:hint="eastAsia"/>
        </w:rPr>
        <w:t>，</w:t>
      </w:r>
      <w:r>
        <w:t>故只描述其需接口</w:t>
      </w:r>
    </w:p>
    <w:p/>
    <w:p>
      <w:r>
        <w:t>CreditController</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服务名</w:t>
            </w:r>
          </w:p>
        </w:tc>
        <w:tc>
          <w:tcPr>
            <w:tcW w:w="4148" w:type="dxa"/>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CreditBLService.getInfo</w:t>
            </w:r>
          </w:p>
        </w:tc>
        <w:tc>
          <w:tcPr>
            <w:tcW w:w="4148" w:type="dxa"/>
          </w:tcPr>
          <w:p>
            <w:r>
              <w:rPr>
                <w:rFonts w:hint="eastAsia"/>
              </w:rPr>
              <w:t>获取用户的所有信用记录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Credit</w:t>
            </w:r>
            <w:r>
              <w:t>BLService.update</w:t>
            </w:r>
          </w:p>
        </w:tc>
        <w:tc>
          <w:tcPr>
            <w:tcW w:w="4148" w:type="dxa"/>
          </w:tcPr>
          <w:p>
            <w:r>
              <w:rPr>
                <w:rFonts w:hint="eastAsia"/>
              </w:rPr>
              <w:t>更新用户的信用值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CreditBLService.insert</w:t>
            </w:r>
          </w:p>
        </w:tc>
        <w:tc>
          <w:tcPr>
            <w:tcW w:w="4148" w:type="dxa"/>
          </w:tcPr>
          <w:p>
            <w:r>
              <w:rPr>
                <w:rFonts w:hint="eastAsia"/>
              </w:rPr>
              <w:t>插入一条用户的信用记录</w:t>
            </w:r>
          </w:p>
        </w:tc>
      </w:tr>
    </w:tbl>
    <w:p/>
    <w:p>
      <w:pPr>
        <w:pStyle w:val="16"/>
        <w:numPr>
          <w:ilvl w:val="0"/>
          <w:numId w:val="7"/>
        </w:numPr>
        <w:ind w:firstLineChars="0"/>
      </w:pPr>
      <w:r>
        <w:rPr>
          <w:rFonts w:hint="eastAsia"/>
        </w:rPr>
        <w:t>界面层设计原理</w:t>
      </w:r>
    </w:p>
    <w:p>
      <w:pPr>
        <w:pStyle w:val="16"/>
        <w:ind w:left="720" w:firstLine="0" w:firstLineChars="0"/>
      </w:pPr>
      <w:r>
        <w:t>J</w:t>
      </w:r>
      <w:r>
        <w:rPr>
          <w:rFonts w:hint="eastAsia"/>
        </w:rPr>
        <w:t>avafx的控制器风格</w:t>
      </w:r>
    </w:p>
    <w:p>
      <w:pPr>
        <w:rPr>
          <w:rFonts w:hint="eastAsia"/>
          <w:lang w:val="en-US" w:eastAsia="zh-CN"/>
        </w:rPr>
      </w:pPr>
      <w:bookmarkStart w:id="35" w:name="_GoBack"/>
      <w:bookmarkEnd w:id="35"/>
    </w:p>
    <w:p>
      <w:pPr>
        <w:pStyle w:val="3"/>
        <w:ind w:firstLine="420" w:firstLineChars="0"/>
        <w:rPr>
          <w:rFonts w:hint="eastAsia"/>
          <w:lang w:val="en-US" w:eastAsia="zh-CN"/>
        </w:rPr>
      </w:pPr>
      <w:bookmarkStart w:id="25" w:name="_Toc29749"/>
      <w:r>
        <w:rPr>
          <w:rFonts w:hint="eastAsia"/>
          <w:lang w:val="en-US" w:eastAsia="zh-CN"/>
        </w:rPr>
        <w:t>4.3 数据层</w:t>
      </w:r>
      <w:bookmarkEnd w:id="25"/>
    </w:p>
    <w:p>
      <w:pPr>
        <w:pStyle w:val="4"/>
        <w:rPr>
          <w:rFonts w:hint="eastAsia"/>
          <w:lang w:val="en-US" w:eastAsia="zh-CN"/>
        </w:rPr>
      </w:pPr>
      <w:bookmarkStart w:id="26" w:name="_Toc10159"/>
      <w:r>
        <w:rPr>
          <w:rFonts w:hint="eastAsia"/>
          <w:lang w:val="en-US" w:eastAsia="zh-CN"/>
        </w:rPr>
        <w:t>4.3.1 UserDatabase 模块</w:t>
      </w:r>
      <w:bookmarkEnd w:id="26"/>
    </w:p>
    <w:p>
      <w:pPr>
        <w:numPr>
          <w:ilvl w:val="0"/>
          <w:numId w:val="8"/>
        </w:numPr>
        <w:rPr>
          <w:rFonts w:hint="eastAsia"/>
          <w:lang w:val="en-US" w:eastAsia="zh-CN"/>
        </w:rPr>
      </w:pPr>
      <w:r>
        <w:rPr>
          <w:rFonts w:hint="eastAsia"/>
          <w:lang w:val="en-US" w:eastAsia="zh-CN"/>
        </w:rPr>
        <w:t>模块概述</w:t>
      </w:r>
    </w:p>
    <w:p>
      <w:pPr>
        <w:numPr>
          <w:ilvl w:val="0"/>
          <w:numId w:val="0"/>
        </w:numPr>
        <w:ind w:firstLine="420" w:firstLineChars="0"/>
        <w:rPr>
          <w:rFonts w:hint="eastAsia"/>
          <w:lang w:val="en-US" w:eastAsia="zh-CN"/>
        </w:rPr>
      </w:pPr>
      <w:r>
        <w:rPr>
          <w:rFonts w:hint="eastAsia"/>
          <w:lang w:val="en-US" w:eastAsia="zh-CN"/>
        </w:rPr>
        <w:t>userDatabase 模块承担这对userpo单一持久化对象的更新插入和维护等操作的服务</w:t>
      </w:r>
    </w:p>
    <w:p>
      <w:pPr>
        <w:numPr>
          <w:ilvl w:val="0"/>
          <w:numId w:val="8"/>
        </w:numPr>
        <w:rPr>
          <w:rFonts w:hint="eastAsia"/>
          <w:lang w:val="en-US" w:eastAsia="zh-CN"/>
        </w:rPr>
      </w:pPr>
      <w:r>
        <w:rPr>
          <w:rFonts w:hint="eastAsia"/>
          <w:lang w:val="en-US" w:eastAsia="zh-CN"/>
        </w:rPr>
        <w:t>整体结构</w:t>
      </w:r>
    </w:p>
    <w:p>
      <w:pPr>
        <w:numPr>
          <w:ilvl w:val="0"/>
          <w:numId w:val="0"/>
        </w:numPr>
        <w:ind w:firstLine="420" w:firstLineChars="0"/>
        <w:rPr>
          <w:rFonts w:hint="eastAsia"/>
          <w:lang w:val="en-US" w:eastAsia="zh-CN"/>
        </w:rPr>
      </w:pPr>
      <w:r>
        <w:rPr>
          <w:rFonts w:hint="eastAsia"/>
          <w:lang w:val="en-US" w:eastAsia="zh-CN"/>
        </w:rPr>
        <w:t>对于该DatabaseService接口，釆用Mysql实现方式，其类图如下：</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1638300" cy="2133600"/>
            <wp:effectExtent l="0" t="0" r="0" b="0"/>
            <wp:docPr id="45" name="图片 45" descr="UserDatabase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UserDatabase类图"/>
                    <pic:cNvPicPr>
                      <a:picLocks noChangeAspect="1"/>
                    </pic:cNvPicPr>
                  </pic:nvPicPr>
                  <pic:blipFill>
                    <a:blip r:embed="rId49"/>
                    <a:stretch>
                      <a:fillRect/>
                    </a:stretch>
                  </pic:blipFill>
                  <pic:spPr>
                    <a:xfrm>
                      <a:off x="0" y="0"/>
                      <a:ext cx="1638300" cy="2133600"/>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UserDatabase模块各个类的职责由下表所示</w:t>
      </w:r>
    </w:p>
    <w:p>
      <w:pPr>
        <w:numPr>
          <w:ilvl w:val="0"/>
          <w:numId w:val="0"/>
        </w:numPr>
        <w:rPr>
          <w:rFonts w:hint="eastAsia"/>
          <w:lang w:val="en-US" w:eastAsia="zh-CN"/>
        </w:rPr>
      </w:pP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lang w:val="en-US" w:eastAsia="zh-CN"/>
              </w:rPr>
              <w:t>UserDataServiceMysqlImpl</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负责对User数据库记录的更新，增添等操作的实现</w:t>
            </w:r>
          </w:p>
        </w:tc>
      </w:tr>
    </w:tbl>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模块内部类的接口规范</w:t>
      </w:r>
    </w:p>
    <w:p>
      <w:pPr>
        <w:numPr>
          <w:ilvl w:val="0"/>
          <w:numId w:val="0"/>
        </w:numPr>
        <w:ind w:firstLine="420" w:firstLineChars="0"/>
        <w:rPr>
          <w:rFonts w:hint="eastAsia"/>
          <w:lang w:val="en-US" w:eastAsia="zh-CN"/>
        </w:rPr>
      </w:pPr>
      <w:r>
        <w:rPr>
          <w:rFonts w:hint="eastAsia"/>
          <w:lang w:val="en-US" w:eastAsia="zh-CN"/>
        </w:rPr>
        <w:t>其向下无需要的接口，故只描述供接口</w:t>
      </w:r>
    </w:p>
    <w:p>
      <w:pPr>
        <w:numPr>
          <w:ilvl w:val="0"/>
          <w:numId w:val="0"/>
        </w:numPr>
        <w:ind w:firstLine="420" w:firstLineChars="0"/>
        <w:rPr>
          <w:rFonts w:hint="eastAsia"/>
          <w:lang w:val="en-US" w:eastAsia="zh-CN"/>
        </w:rPr>
      </w:pPr>
      <w:r>
        <w:rPr>
          <w:rFonts w:hint="eastAsia"/>
          <w:lang w:val="en-US" w:eastAsia="zh-CN"/>
        </w:rPr>
        <w:t>UserDataServiceMysqlImpl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UserDataService.insert</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insert(UserPO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用户进行注册操作，委托给UserBl模块的user领域对象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在数据库中插入一条记录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UserDataService.update</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update(UserPO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改变数据库中用户记录的用户的登录状态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UserDataService.find</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UserPO find(String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用户进行登录操作或其他模块需要查找相应用户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根据用户名查找相应记录包装后返回对应的单一持久化对象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extDirection w:val="lrTb"/>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UserDataService.find</w:t>
            </w:r>
          </w:p>
        </w:tc>
        <w:tc>
          <w:tcPr>
            <w:tcW w:w="1734" w:type="dxa"/>
            <w:textDirection w:val="lrTb"/>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语法</w:t>
            </w:r>
          </w:p>
        </w:tc>
        <w:tc>
          <w:tcPr>
            <w:tcW w:w="4566" w:type="dxa"/>
            <w:textDirection w:val="lrTb"/>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public UserPO find(long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textDirection w:val="lrTb"/>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用户进行登录操作后信息的查询或其他模块需要查找相应用户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textDirection w:val="lrTb"/>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根据用户id查找相应记录包装后返回对应的单一持久化对象</w:t>
            </w:r>
          </w:p>
        </w:tc>
      </w:tr>
    </w:tbl>
    <w:p>
      <w:pPr>
        <w:numPr>
          <w:ilvl w:val="0"/>
          <w:numId w:val="0"/>
        </w:numPr>
        <w:rPr>
          <w:rFonts w:hint="eastAsia"/>
          <w:lang w:val="en-US" w:eastAsia="zh-CN"/>
        </w:rPr>
      </w:pPr>
      <w:r>
        <w:rPr>
          <w:rFonts w:hint="eastAsia"/>
          <w:lang w:val="en-US" w:eastAsia="zh-CN"/>
        </w:rPr>
        <w:t>(4)数据层的动态模型</w:t>
      </w:r>
    </w:p>
    <w:p>
      <w:pPr>
        <w:numPr>
          <w:ilvl w:val="0"/>
          <w:numId w:val="0"/>
        </w:numPr>
        <w:ind w:firstLine="420" w:firstLineChars="0"/>
        <w:rPr>
          <w:rFonts w:hint="eastAsia"/>
          <w:lang w:val="en-US" w:eastAsia="zh-CN"/>
        </w:rPr>
      </w:pPr>
      <w:r>
        <w:rPr>
          <w:rFonts w:hint="eastAsia"/>
          <w:lang w:val="en-US" w:eastAsia="zh-CN"/>
        </w:rPr>
        <w:t>下图显示当用户输入登录的用户名和密码或其他各个操作之后，Userdatabase层处理的各个对象之间的协作：</w:t>
      </w:r>
    </w:p>
    <w:p>
      <w:pPr>
        <w:numPr>
          <w:ilvl w:val="0"/>
          <w:numId w:val="0"/>
        </w:numPr>
        <w:tabs>
          <w:tab w:val="left" w:pos="3801"/>
        </w:tabs>
        <w:ind w:firstLine="420" w:firstLineChars="0"/>
        <w:rPr>
          <w:rFonts w:hint="eastAsia"/>
          <w:lang w:val="en-US" w:eastAsia="zh-CN"/>
        </w:rPr>
      </w:pPr>
      <w:r>
        <w:rPr>
          <w:rFonts w:hint="eastAsia"/>
          <w:lang w:val="en-US" w:eastAsia="zh-CN"/>
        </w:rPr>
        <w:drawing>
          <wp:inline distT="0" distB="0" distL="114300" distR="114300">
            <wp:extent cx="5271770" cy="2912745"/>
            <wp:effectExtent l="0" t="0" r="5080" b="1905"/>
            <wp:docPr id="46" name="图片 46" descr="userdatebase交互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userdatebase交互时序图"/>
                    <pic:cNvPicPr>
                      <a:picLocks noChangeAspect="1"/>
                    </pic:cNvPicPr>
                  </pic:nvPicPr>
                  <pic:blipFill>
                    <a:blip r:embed="rId50"/>
                    <a:stretch>
                      <a:fillRect/>
                    </a:stretch>
                  </pic:blipFill>
                  <pic:spPr>
                    <a:xfrm>
                      <a:off x="0" y="0"/>
                      <a:ext cx="5271770" cy="2912745"/>
                    </a:xfrm>
                    <a:prstGeom prst="rect">
                      <a:avLst/>
                    </a:prstGeom>
                  </pic:spPr>
                </pic:pic>
              </a:graphicData>
            </a:graphic>
          </wp:inline>
        </w:drawing>
      </w:r>
      <w:r>
        <w:rPr>
          <w:rFonts w:hint="eastAsia"/>
          <w:lang w:val="en-US" w:eastAsia="zh-CN"/>
        </w:rPr>
        <w:tab/>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其状态图并无多少状态，故不描述</w:t>
      </w:r>
    </w:p>
    <w:p>
      <w:pPr>
        <w:numPr>
          <w:ilvl w:val="0"/>
          <w:numId w:val="9"/>
        </w:numPr>
        <w:ind w:firstLine="420" w:firstLineChars="0"/>
        <w:rPr>
          <w:rFonts w:hint="eastAsia"/>
          <w:lang w:val="en-US" w:eastAsia="zh-CN"/>
        </w:rPr>
      </w:pPr>
      <w:r>
        <w:rPr>
          <w:rFonts w:hint="eastAsia"/>
          <w:lang w:val="en-US" w:eastAsia="zh-CN"/>
        </w:rPr>
        <w:t>UserDatabase表设计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0"/>
        <w:gridCol w:w="5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numPr>
                <w:ilvl w:val="0"/>
                <w:numId w:val="0"/>
              </w:numPr>
              <w:rPr>
                <w:rFonts w:hint="eastAsia"/>
                <w:vertAlign w:val="baseline"/>
                <w:lang w:val="en-US" w:eastAsia="zh-CN"/>
              </w:rPr>
            </w:pPr>
            <w:r>
              <w:rPr>
                <w:rFonts w:hint="eastAsia"/>
                <w:vertAlign w:val="baseline"/>
                <w:lang w:val="en-US" w:eastAsia="zh-CN"/>
              </w:rPr>
              <w:t>ColumnName</w:t>
            </w:r>
          </w:p>
        </w:tc>
        <w:tc>
          <w:tcPr>
            <w:tcW w:w="5722" w:type="dxa"/>
          </w:tcPr>
          <w:p>
            <w:pPr>
              <w:numPr>
                <w:ilvl w:val="0"/>
                <w:numId w:val="0"/>
              </w:numPr>
              <w:rPr>
                <w:rFonts w:hint="eastAsia"/>
                <w:vertAlign w:val="baseline"/>
                <w:lang w:val="en-US" w:eastAsia="zh-CN"/>
              </w:rPr>
            </w:pPr>
            <w:r>
              <w:rPr>
                <w:rFonts w:hint="eastAsia"/>
                <w:vertAlign w:val="baseline"/>
                <w:lang w:val="en-US" w:eastAsia="zh-CN"/>
              </w:rPr>
              <w:t>DataType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numPr>
                <w:ilvl w:val="0"/>
                <w:numId w:val="0"/>
              </w:numPr>
              <w:rPr>
                <w:rFonts w:hint="eastAsia"/>
                <w:vertAlign w:val="baseline"/>
                <w:lang w:val="en-US" w:eastAsia="zh-CN"/>
              </w:rPr>
            </w:pPr>
            <w:r>
              <w:rPr>
                <w:rFonts w:hint="eastAsia"/>
                <w:vertAlign w:val="baseline"/>
                <w:lang w:val="en-US" w:eastAsia="zh-CN"/>
              </w:rPr>
              <w:t>userid</w:t>
            </w:r>
          </w:p>
        </w:tc>
        <w:tc>
          <w:tcPr>
            <w:tcW w:w="5722" w:type="dxa"/>
          </w:tcPr>
          <w:p>
            <w:pPr>
              <w:numPr>
                <w:ilvl w:val="0"/>
                <w:numId w:val="0"/>
              </w:numPr>
              <w:rPr>
                <w:rFonts w:hint="eastAsia"/>
                <w:vertAlign w:val="baseline"/>
                <w:lang w:val="en-US" w:eastAsia="zh-CN"/>
              </w:rPr>
            </w:pPr>
            <w:r>
              <w:rPr>
                <w:rFonts w:hint="eastAsia"/>
                <w:vertAlign w:val="baseline"/>
                <w:lang w:val="en-US" w:eastAsia="zh-C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numPr>
                <w:ilvl w:val="0"/>
                <w:numId w:val="0"/>
              </w:numPr>
              <w:rPr>
                <w:rFonts w:hint="eastAsia"/>
                <w:vertAlign w:val="baseline"/>
                <w:lang w:val="en-US" w:eastAsia="zh-CN"/>
              </w:rPr>
            </w:pPr>
            <w:r>
              <w:rPr>
                <w:rFonts w:hint="eastAsia"/>
                <w:vertAlign w:val="baseline"/>
                <w:lang w:val="en-US" w:eastAsia="zh-CN"/>
              </w:rPr>
              <w:t>username</w:t>
            </w:r>
          </w:p>
        </w:tc>
        <w:tc>
          <w:tcPr>
            <w:tcW w:w="5722" w:type="dxa"/>
          </w:tcPr>
          <w:p>
            <w:pPr>
              <w:numPr>
                <w:ilvl w:val="0"/>
                <w:numId w:val="0"/>
              </w:numPr>
              <w:rPr>
                <w:rFonts w:hint="eastAsia"/>
                <w:vertAlign w:val="baseline"/>
                <w:lang w:val="en-US" w:eastAsia="zh-CN"/>
              </w:rPr>
            </w:pPr>
            <w:r>
              <w:rPr>
                <w:rFonts w:hint="eastAsia"/>
                <w:vertAlign w:val="baseline"/>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numPr>
                <w:ilvl w:val="0"/>
                <w:numId w:val="0"/>
              </w:numPr>
              <w:rPr>
                <w:rFonts w:hint="eastAsia"/>
                <w:vertAlign w:val="baseline"/>
                <w:lang w:val="en-US" w:eastAsia="zh-CN"/>
              </w:rPr>
            </w:pPr>
            <w:r>
              <w:rPr>
                <w:rFonts w:hint="eastAsia"/>
                <w:vertAlign w:val="baseline"/>
                <w:lang w:val="en-US" w:eastAsia="zh-CN"/>
              </w:rPr>
              <w:t>password</w:t>
            </w:r>
          </w:p>
        </w:tc>
        <w:tc>
          <w:tcPr>
            <w:tcW w:w="5722" w:type="dxa"/>
          </w:tcPr>
          <w:p>
            <w:pPr>
              <w:numPr>
                <w:ilvl w:val="0"/>
                <w:numId w:val="0"/>
              </w:numPr>
              <w:rPr>
                <w:rFonts w:hint="eastAsia"/>
                <w:vertAlign w:val="baseline"/>
                <w:lang w:val="en-US" w:eastAsia="zh-CN"/>
              </w:rPr>
            </w:pPr>
            <w:r>
              <w:rPr>
                <w:rFonts w:hint="eastAsia"/>
                <w:vertAlign w:val="baseline"/>
                <w:lang w:val="en-US" w:eastAsia="zh-CN"/>
              </w:rPr>
              <w:t>varchar(32)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numPr>
                <w:ilvl w:val="0"/>
                <w:numId w:val="0"/>
              </w:numPr>
              <w:rPr>
                <w:rFonts w:hint="eastAsia"/>
                <w:vertAlign w:val="baseline"/>
                <w:lang w:val="en-US" w:eastAsia="zh-CN"/>
              </w:rPr>
            </w:pPr>
            <w:r>
              <w:rPr>
                <w:rFonts w:hint="eastAsia"/>
                <w:vertAlign w:val="baseline"/>
                <w:lang w:val="en-US" w:eastAsia="zh-CN"/>
              </w:rPr>
              <w:t>status</w:t>
            </w:r>
          </w:p>
        </w:tc>
        <w:tc>
          <w:tcPr>
            <w:tcW w:w="5722" w:type="dxa"/>
          </w:tcPr>
          <w:p>
            <w:pPr>
              <w:numPr>
                <w:ilvl w:val="0"/>
                <w:numId w:val="0"/>
              </w:numPr>
              <w:rPr>
                <w:rFonts w:hint="eastAsia"/>
                <w:vertAlign w:val="baseline"/>
                <w:lang w:val="en-US" w:eastAsia="zh-CN"/>
              </w:rPr>
            </w:pPr>
            <w:r>
              <w:rPr>
                <w:rFonts w:hint="eastAsia"/>
                <w:vertAlign w:val="baseline"/>
                <w:lang w:val="en-US" w:eastAsia="zh-CN"/>
              </w:rPr>
              <w:t>INTEGER</w:t>
            </w:r>
          </w:p>
        </w:tc>
      </w:tr>
    </w:tbl>
    <w:p>
      <w:pPr>
        <w:numPr>
          <w:ilvl w:val="0"/>
          <w:numId w:val="0"/>
        </w:numPr>
        <w:rPr>
          <w:rFonts w:hint="eastAsia"/>
          <w:lang w:val="en-US" w:eastAsia="zh-CN"/>
        </w:rPr>
      </w:pPr>
      <w:r>
        <w:rPr>
          <w:rFonts w:hint="eastAsia"/>
          <w:lang w:val="en-US" w:eastAsia="zh-CN"/>
        </w:rPr>
        <w:t>status为以int映射代表的枚举类型</w:t>
      </w:r>
    </w:p>
    <w:p>
      <w:pPr>
        <w:numPr>
          <w:ilvl w:val="0"/>
          <w:numId w:val="0"/>
        </w:numPr>
        <w:rPr>
          <w:rFonts w:hint="eastAsia"/>
          <w:lang w:val="en-US" w:eastAsia="zh-CN"/>
        </w:rPr>
      </w:pPr>
    </w:p>
    <w:p>
      <w:pPr>
        <w:pStyle w:val="4"/>
        <w:rPr>
          <w:rFonts w:hint="eastAsia"/>
          <w:lang w:val="en-US" w:eastAsia="zh-CN"/>
        </w:rPr>
      </w:pPr>
      <w:bookmarkStart w:id="27" w:name="_Toc10465"/>
      <w:r>
        <w:rPr>
          <w:rFonts w:hint="eastAsia"/>
          <w:lang w:val="en-US" w:eastAsia="zh-CN"/>
        </w:rPr>
        <w:t>4.3.2 BrowseDatabase模块</w:t>
      </w:r>
      <w:bookmarkEnd w:id="27"/>
    </w:p>
    <w:p>
      <w:pPr>
        <w:numPr>
          <w:ilvl w:val="0"/>
          <w:numId w:val="0"/>
        </w:numPr>
        <w:rPr>
          <w:rFonts w:hint="eastAsia"/>
          <w:lang w:val="en-US" w:eastAsia="zh-CN"/>
        </w:rPr>
      </w:pPr>
      <w:r>
        <w:rPr>
          <w:rFonts w:hint="eastAsia"/>
          <w:lang w:val="en-US" w:eastAsia="zh-CN"/>
        </w:rPr>
        <w:t>(1)模块概述</w:t>
      </w:r>
    </w:p>
    <w:p>
      <w:pPr>
        <w:numPr>
          <w:ilvl w:val="0"/>
          <w:numId w:val="0"/>
        </w:numPr>
        <w:ind w:firstLine="420" w:firstLineChars="0"/>
        <w:rPr>
          <w:rFonts w:hint="eastAsia"/>
          <w:lang w:val="en-US" w:eastAsia="zh-CN"/>
        </w:rPr>
      </w:pPr>
      <w:r>
        <w:rPr>
          <w:rFonts w:hint="eastAsia"/>
          <w:lang w:val="en-US" w:eastAsia="zh-CN"/>
        </w:rPr>
        <w:t>BrowseDatabase 模块承担这对browsePO单一持久化对象的更新插入和维护等操作的服务</w:t>
      </w:r>
    </w:p>
    <w:p>
      <w:pPr>
        <w:numPr>
          <w:ilvl w:val="0"/>
          <w:numId w:val="0"/>
        </w:numPr>
        <w:rPr>
          <w:rFonts w:hint="eastAsia"/>
          <w:lang w:val="en-US" w:eastAsia="zh-CN"/>
        </w:rPr>
      </w:pPr>
      <w:r>
        <w:rPr>
          <w:rFonts w:hint="eastAsia"/>
          <w:lang w:val="en-US" w:eastAsia="zh-CN"/>
        </w:rPr>
        <w:t>(2)整体结构</w:t>
      </w:r>
    </w:p>
    <w:p>
      <w:pPr>
        <w:numPr>
          <w:ilvl w:val="0"/>
          <w:numId w:val="0"/>
        </w:numPr>
        <w:ind w:firstLine="420" w:firstLineChars="0"/>
        <w:rPr>
          <w:rFonts w:hint="eastAsia"/>
          <w:lang w:val="en-US" w:eastAsia="zh-CN"/>
        </w:rPr>
      </w:pPr>
      <w:r>
        <w:rPr>
          <w:rFonts w:hint="eastAsia"/>
          <w:lang w:val="en-US" w:eastAsia="zh-CN"/>
        </w:rPr>
        <w:t>对于该DatabaseService接口，釆用Mysql实现方式，其类图如下：</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1781175" cy="2334260"/>
            <wp:effectExtent l="0" t="0" r="9525" b="8890"/>
            <wp:docPr id="47" name="图片 47" descr="BrowseDatabase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BrowseDatabase类图"/>
                    <pic:cNvPicPr>
                      <a:picLocks noChangeAspect="1"/>
                    </pic:cNvPicPr>
                  </pic:nvPicPr>
                  <pic:blipFill>
                    <a:blip r:embed="rId51"/>
                    <a:stretch>
                      <a:fillRect/>
                    </a:stretch>
                  </pic:blipFill>
                  <pic:spPr>
                    <a:xfrm>
                      <a:off x="0" y="0"/>
                      <a:ext cx="1781175" cy="2334260"/>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BrowseDatabase 模块各个类的职责由下表所示</w:t>
      </w:r>
    </w:p>
    <w:p>
      <w:pPr>
        <w:numPr>
          <w:ilvl w:val="0"/>
          <w:numId w:val="0"/>
        </w:numPr>
        <w:rPr>
          <w:rFonts w:hint="eastAsia"/>
          <w:lang w:val="en-US" w:eastAsia="zh-CN"/>
        </w:rPr>
      </w:pP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lang w:val="en-US" w:eastAsia="zh-CN"/>
              </w:rPr>
              <w:t>BrowseDatabaseMysqlImpl</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负责对Browse数据库记录的更新，增添等操作的实现</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(3)模块内部类的接口规范</w:t>
      </w:r>
    </w:p>
    <w:p>
      <w:pPr>
        <w:numPr>
          <w:ilvl w:val="0"/>
          <w:numId w:val="0"/>
        </w:numPr>
        <w:ind w:firstLine="420" w:firstLineChars="0"/>
        <w:rPr>
          <w:rFonts w:hint="eastAsia"/>
          <w:lang w:val="en-US" w:eastAsia="zh-CN"/>
        </w:rPr>
      </w:pPr>
      <w:r>
        <w:rPr>
          <w:rFonts w:hint="eastAsia"/>
          <w:lang w:val="en-US" w:eastAsia="zh-CN"/>
        </w:rPr>
        <w:t>其向下无需要的接口，故只描述供接口</w:t>
      </w:r>
    </w:p>
    <w:p>
      <w:pPr>
        <w:numPr>
          <w:ilvl w:val="0"/>
          <w:numId w:val="0"/>
        </w:numPr>
        <w:ind w:firstLine="420" w:firstLineChars="0"/>
        <w:rPr>
          <w:rFonts w:hint="eastAsia"/>
          <w:lang w:val="en-US" w:eastAsia="zh-CN"/>
        </w:rPr>
      </w:pPr>
      <w:r>
        <w:rPr>
          <w:rFonts w:hint="eastAsia"/>
          <w:lang w:val="en-US" w:eastAsia="zh-CN"/>
        </w:rPr>
        <w:t>BrowseDatabaseMysqlImpl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lang w:val="en-US" w:eastAsia="zh-CN"/>
              </w:rPr>
              <w:t xml:space="preserve">BrowseDatabase </w:t>
            </w:r>
            <w:r>
              <w:rPr>
                <w:rFonts w:hint="eastAsia"/>
                <w:vertAlign w:val="baseline"/>
                <w:lang w:val="en-US" w:eastAsia="zh-CN"/>
              </w:rPr>
              <w:t>.insert</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insert(BrowsePO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用户进行搜索记录后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在Browse数据库中插入po（搜索记录）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lang w:val="en-US" w:eastAsia="zh-CN"/>
              </w:rPr>
              <w:t xml:space="preserve">BrowseDatabase </w:t>
            </w:r>
            <w:r>
              <w:rPr>
                <w:rFonts w:hint="eastAsia"/>
                <w:vertAlign w:val="baseline"/>
                <w:lang w:val="en-US" w:eastAsia="zh-CN"/>
              </w:rPr>
              <w:t>.getInfo</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List&lt;BrowsePO &gt; 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用户进行搜索时要获取自己搜索记录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在Browse数据库中获取某userid的所有浏览记录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UserDataService.clear</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用户请求清楚自己的搜索记录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在Browse数据库中清除某userid的所有浏览记录</w:t>
            </w:r>
          </w:p>
        </w:tc>
      </w:tr>
    </w:tbl>
    <w:p>
      <w:pPr>
        <w:numPr>
          <w:ilvl w:val="0"/>
          <w:numId w:val="0"/>
        </w:numPr>
        <w:rPr>
          <w:rFonts w:hint="eastAsia"/>
          <w:lang w:val="en-US" w:eastAsia="zh-CN"/>
        </w:rPr>
      </w:pPr>
      <w:r>
        <w:rPr>
          <w:rFonts w:hint="eastAsia"/>
          <w:lang w:val="en-US" w:eastAsia="zh-CN"/>
        </w:rPr>
        <w:t>(4)数据层的动态模型</w:t>
      </w:r>
    </w:p>
    <w:p>
      <w:pPr>
        <w:numPr>
          <w:ilvl w:val="0"/>
          <w:numId w:val="0"/>
        </w:numPr>
        <w:ind w:firstLine="420" w:firstLineChars="0"/>
        <w:rPr>
          <w:rFonts w:hint="eastAsia"/>
          <w:lang w:val="en-US" w:eastAsia="zh-CN"/>
        </w:rPr>
      </w:pPr>
      <w:r>
        <w:rPr>
          <w:rFonts w:hint="eastAsia"/>
          <w:lang w:val="en-US" w:eastAsia="zh-CN"/>
        </w:rPr>
        <w:t>下图显示当用户浏览信息或其他各个操作之后，Browsedatabase层处理的各个对象之间的协作：</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68595" cy="3179445"/>
            <wp:effectExtent l="0" t="0" r="8255" b="1905"/>
            <wp:docPr id="48" name="图片 48" descr="BrowseDatabase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BrowseDatabase模块"/>
                    <pic:cNvPicPr>
                      <a:picLocks noChangeAspect="1"/>
                    </pic:cNvPicPr>
                  </pic:nvPicPr>
                  <pic:blipFill>
                    <a:blip r:embed="rId52"/>
                    <a:stretch>
                      <a:fillRect/>
                    </a:stretch>
                  </pic:blipFill>
                  <pic:spPr>
                    <a:xfrm>
                      <a:off x="0" y="0"/>
                      <a:ext cx="5268595" cy="317944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其状态图并无多少状态，故不描述</w:t>
      </w:r>
    </w:p>
    <w:p>
      <w:pPr>
        <w:numPr>
          <w:ilvl w:val="0"/>
          <w:numId w:val="10"/>
        </w:numPr>
        <w:rPr>
          <w:rFonts w:hint="eastAsia"/>
          <w:lang w:val="en-US" w:eastAsia="zh-CN"/>
        </w:rPr>
      </w:pPr>
      <w:r>
        <w:rPr>
          <w:rFonts w:hint="eastAsia"/>
          <w:lang w:val="en-US" w:eastAsia="zh-CN"/>
        </w:rPr>
        <w:t>BrowseDatabase表设计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ColumnName</w:t>
            </w:r>
          </w:p>
        </w:tc>
        <w:tc>
          <w:tcPr>
            <w:tcW w:w="4261" w:type="dxa"/>
          </w:tcPr>
          <w:p>
            <w:pPr>
              <w:numPr>
                <w:ilvl w:val="0"/>
                <w:numId w:val="0"/>
              </w:numPr>
              <w:rPr>
                <w:rFonts w:hint="eastAsia"/>
                <w:vertAlign w:val="baseline"/>
                <w:lang w:val="en-US" w:eastAsia="zh-CN"/>
              </w:rPr>
            </w:pPr>
            <w:r>
              <w:rPr>
                <w:rFonts w:hint="eastAsia"/>
                <w:vertAlign w:val="baseline"/>
                <w:lang w:val="en-US" w:eastAsia="zh-CN"/>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date</w:t>
            </w:r>
          </w:p>
        </w:tc>
        <w:tc>
          <w:tcPr>
            <w:tcW w:w="4261" w:type="dxa"/>
          </w:tcPr>
          <w:p>
            <w:pPr>
              <w:numPr>
                <w:ilvl w:val="0"/>
                <w:numId w:val="0"/>
              </w:numPr>
              <w:rPr>
                <w:rFonts w:hint="eastAsia"/>
                <w:vertAlign w:val="baseline"/>
                <w:lang w:val="en-US" w:eastAsia="zh-CN"/>
              </w:rPr>
            </w:pPr>
            <w:r>
              <w:rPr>
                <w:rFonts w:hint="eastAsia"/>
                <w:vertAlign w:val="baseline"/>
                <w:lang w:val="en-US" w:eastAsia="zh-C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userid</w:t>
            </w:r>
          </w:p>
        </w:tc>
        <w:tc>
          <w:tcPr>
            <w:tcW w:w="4261" w:type="dxa"/>
          </w:tcPr>
          <w:p>
            <w:pPr>
              <w:numPr>
                <w:ilvl w:val="0"/>
                <w:numId w:val="0"/>
              </w:numPr>
              <w:rPr>
                <w:rFonts w:hint="eastAsia"/>
                <w:vertAlign w:val="baseline"/>
                <w:lang w:val="en-US" w:eastAsia="zh-CN"/>
              </w:rPr>
            </w:pPr>
            <w:r>
              <w:rPr>
                <w:rFonts w:hint="eastAsia"/>
                <w:vertAlign w:val="baseline"/>
                <w:lang w:val="en-US" w:eastAsia="zh-C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content</w:t>
            </w:r>
          </w:p>
        </w:tc>
        <w:tc>
          <w:tcPr>
            <w:tcW w:w="4261" w:type="dxa"/>
          </w:tcPr>
          <w:p>
            <w:pPr>
              <w:numPr>
                <w:ilvl w:val="0"/>
                <w:numId w:val="0"/>
              </w:numPr>
              <w:rPr>
                <w:rFonts w:hint="eastAsia"/>
                <w:vertAlign w:val="baseline"/>
                <w:lang w:val="en-US" w:eastAsia="zh-CN"/>
              </w:rPr>
            </w:pPr>
            <w:r>
              <w:rPr>
                <w:rFonts w:hint="eastAsia"/>
                <w:vertAlign w:val="baseline"/>
                <w:lang w:val="en-US" w:eastAsia="zh-CN"/>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operation</w:t>
            </w:r>
          </w:p>
        </w:tc>
        <w:tc>
          <w:tcPr>
            <w:tcW w:w="4261" w:type="dxa"/>
          </w:tcPr>
          <w:p>
            <w:pPr>
              <w:numPr>
                <w:ilvl w:val="0"/>
                <w:numId w:val="0"/>
              </w:numPr>
              <w:rPr>
                <w:rFonts w:hint="eastAsia"/>
                <w:vertAlign w:val="baseline"/>
                <w:lang w:val="en-US" w:eastAsia="zh-CN"/>
              </w:rPr>
            </w:pPr>
            <w:r>
              <w:rPr>
                <w:rFonts w:hint="eastAsia"/>
                <w:vertAlign w:val="baseline"/>
                <w:lang w:val="en-US" w:eastAsia="zh-CN"/>
              </w:rPr>
              <w:t>integer</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operation为以int映射代表的枚举类型</w:t>
      </w:r>
    </w:p>
    <w:p>
      <w:pPr>
        <w:pStyle w:val="4"/>
        <w:ind w:left="420" w:leftChars="0" w:firstLine="420" w:firstLineChars="0"/>
        <w:rPr>
          <w:rFonts w:hint="eastAsia"/>
          <w:lang w:val="en-US" w:eastAsia="zh-CN"/>
        </w:rPr>
      </w:pPr>
    </w:p>
    <w:p>
      <w:pPr>
        <w:pStyle w:val="4"/>
        <w:rPr>
          <w:rFonts w:hint="eastAsia"/>
          <w:lang w:val="en-US" w:eastAsia="zh-CN"/>
        </w:rPr>
      </w:pPr>
      <w:bookmarkStart w:id="28" w:name="_Toc17755"/>
      <w:r>
        <w:rPr>
          <w:rFonts w:hint="eastAsia"/>
          <w:lang w:val="en-US" w:eastAsia="zh-CN"/>
        </w:rPr>
        <w:t>4.3.3 strategydata</w:t>
      </w:r>
      <w:bookmarkEnd w:id="28"/>
    </w:p>
    <w:p>
      <w:pPr>
        <w:pStyle w:val="16"/>
        <w:numPr>
          <w:ilvl w:val="0"/>
          <w:numId w:val="11"/>
        </w:numPr>
        <w:ind w:firstLineChars="0"/>
      </w:pPr>
      <w:r>
        <w:rPr>
          <w:rFonts w:hint="eastAsia"/>
        </w:rPr>
        <w:t>模块描述</w:t>
      </w:r>
    </w:p>
    <w:p>
      <w:pPr>
        <w:ind w:left="720"/>
      </w:pPr>
      <w:r>
        <w:rPr>
          <w:rFonts w:hint="eastAsia"/>
        </w:rPr>
        <w:t>strategyData</w:t>
      </w:r>
      <w:r>
        <w:t>base模块承担这对strategypo单一持久化对象的更新插入和维护等操作的服务</w:t>
      </w:r>
    </w:p>
    <w:p>
      <w:pPr>
        <w:pStyle w:val="16"/>
        <w:numPr>
          <w:ilvl w:val="0"/>
          <w:numId w:val="11"/>
        </w:numPr>
        <w:ind w:firstLineChars="0"/>
      </w:pPr>
      <w:r>
        <w:rPr>
          <w:rFonts w:hint="eastAsia"/>
        </w:rPr>
        <w:t>整体结构</w:t>
      </w:r>
    </w:p>
    <w:p>
      <w:pPr>
        <w:pStyle w:val="16"/>
        <w:ind w:left="720" w:firstLine="0" w:firstLineChars="0"/>
      </w:pPr>
      <w:r>
        <w:t>对于该</w:t>
      </w:r>
      <w:r>
        <w:rPr>
          <w:rFonts w:hint="eastAsia"/>
        </w:rPr>
        <w:t>DatabaseService接口，采用My</w:t>
      </w:r>
      <w:r>
        <w:t>sql实现方式</w:t>
      </w:r>
      <w:r>
        <w:rPr>
          <w:rFonts w:hint="eastAsia"/>
        </w:rPr>
        <w:t>，</w:t>
      </w:r>
      <w:r>
        <w:t>其类图如下</w:t>
      </w:r>
      <w:r>
        <w:rPr>
          <w:rFonts w:hint="eastAsia"/>
        </w:rPr>
        <w:t>：</w:t>
      </w:r>
    </w:p>
    <w:p>
      <w:pPr>
        <w:pStyle w:val="16"/>
        <w:ind w:left="720" w:firstLine="0" w:firstLineChars="0"/>
      </w:pPr>
      <w:r>
        <w:drawing>
          <wp:inline distT="0" distB="0" distL="0" distR="0">
            <wp:extent cx="2962275" cy="264795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53"/>
                    <a:stretch>
                      <a:fillRect/>
                    </a:stretch>
                  </pic:blipFill>
                  <pic:spPr>
                    <a:xfrm>
                      <a:off x="0" y="0"/>
                      <a:ext cx="2962275" cy="2647950"/>
                    </a:xfrm>
                    <a:prstGeom prst="rect">
                      <a:avLst/>
                    </a:prstGeom>
                  </pic:spPr>
                </pic:pic>
              </a:graphicData>
            </a:graphic>
          </wp:inline>
        </w:drawing>
      </w:r>
    </w:p>
    <w:p>
      <w:pPr>
        <w:pStyle w:val="16"/>
        <w:ind w:left="720" w:firstLine="0" w:firstLineChars="0"/>
      </w:pPr>
      <w:r>
        <w:t>StrategyDatabase模块各个类的职责由下表所示</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4"/>
        <w:gridCol w:w="4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Pr>
          <w:p>
            <w:pPr>
              <w:pStyle w:val="16"/>
              <w:ind w:firstLine="0" w:firstLineChars="0"/>
              <w:rPr>
                <w:rFonts w:hint="eastAsia"/>
              </w:rPr>
            </w:pPr>
            <w:r>
              <w:rPr>
                <w:rFonts w:hint="eastAsia"/>
              </w:rPr>
              <w:t>类</w:t>
            </w:r>
          </w:p>
        </w:tc>
        <w:tc>
          <w:tcPr>
            <w:tcW w:w="4762" w:type="dxa"/>
          </w:tcPr>
          <w:p>
            <w:pPr>
              <w:pStyle w:val="16"/>
              <w:ind w:firstLine="0" w:firstLineChars="0"/>
              <w:rPr>
                <w:rFonts w:hint="eastAsia"/>
              </w:rP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Pr>
          <w:p>
            <w:pPr>
              <w:pStyle w:val="16"/>
              <w:ind w:firstLine="0" w:firstLineChars="0"/>
              <w:rPr>
                <w:rFonts w:hint="eastAsia"/>
              </w:rPr>
            </w:pPr>
            <w:r>
              <w:rPr>
                <w:rFonts w:hint="eastAsia"/>
              </w:rPr>
              <w:t>Str</w:t>
            </w:r>
            <w:r>
              <w:t>ategyDataServiceMysqllmpl</w:t>
            </w:r>
          </w:p>
        </w:tc>
        <w:tc>
          <w:tcPr>
            <w:tcW w:w="4762" w:type="dxa"/>
          </w:tcPr>
          <w:p>
            <w:pPr>
              <w:pStyle w:val="16"/>
              <w:ind w:firstLine="0" w:firstLineChars="0"/>
              <w:rPr>
                <w:rFonts w:hint="eastAsia"/>
              </w:rPr>
            </w:pPr>
            <w:r>
              <w:t>负责对Strategy数据库记录的更新</w:t>
            </w:r>
            <w:r>
              <w:rPr>
                <w:rFonts w:hint="eastAsia"/>
              </w:rPr>
              <w:t>，</w:t>
            </w:r>
            <w:r>
              <w:t>增添等操作的实现</w:t>
            </w:r>
          </w:p>
        </w:tc>
      </w:tr>
    </w:tbl>
    <w:p>
      <w:pPr>
        <w:pStyle w:val="16"/>
        <w:ind w:left="720" w:firstLine="0" w:firstLineChars="0"/>
        <w:rPr>
          <w:rFonts w:hint="eastAsia"/>
        </w:rPr>
      </w:pPr>
    </w:p>
    <w:p>
      <w:pPr>
        <w:pStyle w:val="16"/>
        <w:numPr>
          <w:ilvl w:val="0"/>
          <w:numId w:val="11"/>
        </w:numPr>
        <w:ind w:firstLineChars="0"/>
      </w:pPr>
      <w:r>
        <w:rPr>
          <w:rFonts w:hint="eastAsia"/>
        </w:rPr>
        <w:t>模块内部类的接口模块</w:t>
      </w:r>
    </w:p>
    <w:p>
      <w:pPr>
        <w:pStyle w:val="16"/>
        <w:ind w:left="720" w:firstLine="0" w:firstLineChars="0"/>
      </w:pPr>
      <w:r>
        <w:t>其向下无需要的接口</w:t>
      </w:r>
      <w:r>
        <w:rPr>
          <w:rFonts w:hint="eastAsia"/>
        </w:rPr>
        <w:t>，</w:t>
      </w:r>
      <w:r>
        <w:t>故只描述供接口</w:t>
      </w:r>
    </w:p>
    <w:p>
      <w:pPr>
        <w:pStyle w:val="16"/>
        <w:ind w:left="720" w:firstLine="0" w:firstLineChars="0"/>
        <w:rPr>
          <w:rFonts w:hint="eastAsia"/>
        </w:rPr>
      </w:pPr>
      <w:r>
        <w:rPr>
          <w:rFonts w:hint="eastAsia"/>
        </w:rPr>
        <w:t>StrategyDataServiceMysqllmpl</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1134"/>
        <w:gridCol w:w="4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76" w:type="dxa"/>
            <w:gridSpan w:val="3"/>
          </w:tcPr>
          <w:p>
            <w:pPr>
              <w:pStyle w:val="16"/>
              <w:ind w:firstLine="0" w:firstLineChars="0"/>
              <w:rPr>
                <w:rFonts w:hint="eastAsia"/>
              </w:rPr>
            </w:pPr>
            <w:r>
              <w:rPr>
                <w:rFonts w:hint="eastAsia"/>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94" w:type="dxa"/>
            <w:vMerge w:val="restart"/>
          </w:tcPr>
          <w:p>
            <w:pPr>
              <w:pStyle w:val="16"/>
              <w:ind w:firstLine="0" w:firstLineChars="0"/>
              <w:rPr>
                <w:rFonts w:hint="eastAsia"/>
              </w:rPr>
            </w:pPr>
            <w:r>
              <w:rPr>
                <w:rFonts w:hint="eastAsia"/>
              </w:rPr>
              <w:t>Str</w:t>
            </w:r>
            <w:r>
              <w:t>ategyDataService.add</w:t>
            </w:r>
          </w:p>
        </w:tc>
        <w:tc>
          <w:tcPr>
            <w:tcW w:w="1134" w:type="dxa"/>
          </w:tcPr>
          <w:p>
            <w:pPr>
              <w:pStyle w:val="16"/>
              <w:ind w:firstLine="0" w:firstLineChars="0"/>
              <w:rPr>
                <w:rFonts w:hint="eastAsia"/>
              </w:rPr>
            </w:pPr>
            <w:r>
              <w:rPr>
                <w:rFonts w:hint="eastAsia"/>
              </w:rPr>
              <w:t>语法</w:t>
            </w:r>
          </w:p>
        </w:tc>
        <w:tc>
          <w:tcPr>
            <w:tcW w:w="4048" w:type="dxa"/>
          </w:tcPr>
          <w:p>
            <w:pPr>
              <w:pStyle w:val="16"/>
              <w:ind w:firstLine="0" w:firstLineChars="0"/>
              <w:rPr>
                <w:rFonts w:hint="eastAsia"/>
              </w:rPr>
            </w:pPr>
            <w:r>
              <w:t>P</w:t>
            </w:r>
            <w:r>
              <w:rPr>
                <w:rFonts w:hint="eastAsia"/>
              </w:rPr>
              <w:t xml:space="preserve">ublic </w:t>
            </w:r>
            <w:r>
              <w:t>ResultMessage add(StrategyPo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Pr>
          <w:p>
            <w:pPr>
              <w:pStyle w:val="16"/>
              <w:ind w:firstLine="0" w:firstLineChars="0"/>
              <w:rPr>
                <w:rFonts w:hint="eastAsia"/>
              </w:rPr>
            </w:pPr>
          </w:p>
        </w:tc>
        <w:tc>
          <w:tcPr>
            <w:tcW w:w="1134" w:type="dxa"/>
          </w:tcPr>
          <w:p>
            <w:pPr>
              <w:pStyle w:val="16"/>
              <w:ind w:firstLine="0" w:firstLineChars="0"/>
              <w:rPr>
                <w:rFonts w:hint="eastAsia"/>
              </w:rPr>
            </w:pPr>
            <w:r>
              <w:rPr>
                <w:rFonts w:hint="eastAsia"/>
              </w:rPr>
              <w:t>前置条件</w:t>
            </w:r>
          </w:p>
        </w:tc>
        <w:tc>
          <w:tcPr>
            <w:tcW w:w="4048" w:type="dxa"/>
          </w:tcPr>
          <w:p>
            <w:pPr>
              <w:pStyle w:val="16"/>
              <w:ind w:firstLine="0" w:firstLineChars="0"/>
              <w:rPr>
                <w:rFonts w:hint="eastAsia"/>
              </w:rPr>
            </w:pPr>
            <w:r>
              <w:rPr>
                <w:rFonts w:hint="eastAsia"/>
              </w:rPr>
              <w:t>用户进行策略增加操作，委托给StrategyBL模块的strategy领域对象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Pr>
          <w:p>
            <w:pPr>
              <w:pStyle w:val="16"/>
              <w:ind w:firstLine="0" w:firstLineChars="0"/>
              <w:rPr>
                <w:rFonts w:hint="eastAsia"/>
              </w:rPr>
            </w:pPr>
          </w:p>
        </w:tc>
        <w:tc>
          <w:tcPr>
            <w:tcW w:w="1134" w:type="dxa"/>
          </w:tcPr>
          <w:p>
            <w:pPr>
              <w:pStyle w:val="16"/>
              <w:ind w:firstLine="0" w:firstLineChars="0"/>
              <w:rPr>
                <w:rFonts w:hint="eastAsia"/>
              </w:rPr>
            </w:pPr>
            <w:r>
              <w:rPr>
                <w:rFonts w:hint="eastAsia"/>
              </w:rPr>
              <w:t>后置条件</w:t>
            </w:r>
          </w:p>
        </w:tc>
        <w:tc>
          <w:tcPr>
            <w:tcW w:w="4048" w:type="dxa"/>
          </w:tcPr>
          <w:p>
            <w:pPr>
              <w:pStyle w:val="16"/>
              <w:ind w:firstLine="0" w:firstLineChars="0"/>
              <w:rPr>
                <w:rFonts w:hint="eastAsia"/>
              </w:rPr>
            </w:pPr>
            <w:r>
              <w:rPr>
                <w:rFonts w:hint="eastAsia"/>
              </w:rPr>
              <w:t>在数据库中加入一条记录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Pr>
          <w:p>
            <w:pPr>
              <w:pStyle w:val="16"/>
              <w:ind w:firstLine="0" w:firstLineChars="0"/>
              <w:rPr>
                <w:rFonts w:hint="eastAsia"/>
              </w:rPr>
            </w:pPr>
            <w:r>
              <w:rPr>
                <w:rFonts w:hint="eastAsia"/>
              </w:rPr>
              <w:t>Strat</w:t>
            </w:r>
            <w:r>
              <w:t>egyDataService.delete</w:t>
            </w:r>
          </w:p>
        </w:tc>
        <w:tc>
          <w:tcPr>
            <w:tcW w:w="1134" w:type="dxa"/>
          </w:tcPr>
          <w:p>
            <w:pPr>
              <w:pStyle w:val="16"/>
              <w:ind w:firstLine="0" w:firstLineChars="0"/>
              <w:rPr>
                <w:rFonts w:hint="eastAsia"/>
              </w:rPr>
            </w:pPr>
            <w:r>
              <w:rPr>
                <w:rFonts w:hint="eastAsia"/>
              </w:rPr>
              <w:t>语法</w:t>
            </w:r>
          </w:p>
        </w:tc>
        <w:tc>
          <w:tcPr>
            <w:tcW w:w="4048" w:type="dxa"/>
          </w:tcPr>
          <w:p>
            <w:pPr>
              <w:pStyle w:val="16"/>
              <w:ind w:firstLine="0" w:firstLineChars="0"/>
              <w:rPr>
                <w:rFonts w:hint="eastAsia"/>
              </w:rPr>
            </w:pPr>
            <w:r>
              <w:t>P</w:t>
            </w:r>
            <w:r>
              <w:rPr>
                <w:rFonts w:hint="eastAsia"/>
              </w:rPr>
              <w:t xml:space="preserve">ublic </w:t>
            </w:r>
            <w:r>
              <w:t>ResultMessage delete(long strategyID);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Pr>
          <w:p>
            <w:pPr>
              <w:pStyle w:val="16"/>
              <w:ind w:firstLine="0" w:firstLineChars="0"/>
              <w:rPr>
                <w:rFonts w:hint="eastAsia"/>
              </w:rPr>
            </w:pPr>
          </w:p>
        </w:tc>
        <w:tc>
          <w:tcPr>
            <w:tcW w:w="1134" w:type="dxa"/>
          </w:tcPr>
          <w:p>
            <w:pPr>
              <w:pStyle w:val="16"/>
              <w:ind w:firstLine="0" w:firstLineChars="0"/>
              <w:rPr>
                <w:rFonts w:hint="eastAsia"/>
              </w:rPr>
            </w:pPr>
            <w:r>
              <w:rPr>
                <w:rFonts w:hint="eastAsia"/>
              </w:rPr>
              <w:t>前置条件</w:t>
            </w:r>
          </w:p>
        </w:tc>
        <w:tc>
          <w:tcPr>
            <w:tcW w:w="4048" w:type="dxa"/>
          </w:tcPr>
          <w:p>
            <w:pPr>
              <w:pStyle w:val="16"/>
              <w:ind w:firstLine="0" w:firstLineChars="0"/>
              <w:rPr>
                <w:rFonts w:hint="eastAsia"/>
              </w:rPr>
            </w:pPr>
            <w:r>
              <w:rPr>
                <w:rFonts w:hint="eastAsia"/>
              </w:rPr>
              <w:t>用户进行策略删除操作，委托给StrategyBL模块的strategy领域模块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Pr>
          <w:p>
            <w:pPr>
              <w:pStyle w:val="16"/>
              <w:ind w:firstLine="0" w:firstLineChars="0"/>
              <w:rPr>
                <w:rFonts w:hint="eastAsia"/>
              </w:rPr>
            </w:pPr>
          </w:p>
        </w:tc>
        <w:tc>
          <w:tcPr>
            <w:tcW w:w="1134" w:type="dxa"/>
          </w:tcPr>
          <w:p>
            <w:pPr>
              <w:pStyle w:val="16"/>
              <w:ind w:firstLine="0" w:firstLineChars="0"/>
              <w:rPr>
                <w:rFonts w:hint="eastAsia"/>
              </w:rPr>
            </w:pPr>
            <w:r>
              <w:rPr>
                <w:rFonts w:hint="eastAsia"/>
              </w:rPr>
              <w:t>后置条件</w:t>
            </w:r>
          </w:p>
        </w:tc>
        <w:tc>
          <w:tcPr>
            <w:tcW w:w="4048" w:type="dxa"/>
          </w:tcPr>
          <w:p>
            <w:pPr>
              <w:pStyle w:val="16"/>
              <w:ind w:firstLine="0" w:firstLineChars="0"/>
              <w:rPr>
                <w:rFonts w:hint="eastAsia"/>
              </w:rPr>
            </w:pPr>
            <w:r>
              <w:rPr>
                <w:rFonts w:hint="eastAsia"/>
              </w:rPr>
              <w:t>从数据库中删除一条记录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Pr>
          <w:p>
            <w:pPr>
              <w:pStyle w:val="16"/>
              <w:ind w:firstLine="0" w:firstLineChars="0"/>
              <w:rPr>
                <w:rFonts w:hint="eastAsia"/>
              </w:rPr>
            </w:pPr>
            <w:r>
              <w:rPr>
                <w:rFonts w:hint="eastAsia"/>
              </w:rPr>
              <w:t>St</w:t>
            </w:r>
            <w:r>
              <w:t>rategyDataService.change</w:t>
            </w:r>
          </w:p>
        </w:tc>
        <w:tc>
          <w:tcPr>
            <w:tcW w:w="1134" w:type="dxa"/>
          </w:tcPr>
          <w:p>
            <w:pPr>
              <w:pStyle w:val="16"/>
              <w:ind w:firstLine="0" w:firstLineChars="0"/>
              <w:rPr>
                <w:rFonts w:hint="eastAsia"/>
              </w:rPr>
            </w:pPr>
            <w:r>
              <w:rPr>
                <w:rFonts w:hint="eastAsia"/>
              </w:rPr>
              <w:t>语法</w:t>
            </w:r>
          </w:p>
        </w:tc>
        <w:tc>
          <w:tcPr>
            <w:tcW w:w="4048" w:type="dxa"/>
          </w:tcPr>
          <w:p>
            <w:pPr>
              <w:pStyle w:val="16"/>
              <w:ind w:firstLine="0" w:firstLineChars="0"/>
              <w:rPr>
                <w:rFonts w:hint="eastAsia"/>
              </w:rPr>
            </w:pPr>
            <w:r>
              <w:t>Public ResultMessage change(StrategyPO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Pr>
          <w:p>
            <w:pPr>
              <w:pStyle w:val="16"/>
              <w:ind w:firstLine="0" w:firstLineChars="0"/>
              <w:rPr>
                <w:rFonts w:hint="eastAsia"/>
              </w:rPr>
            </w:pPr>
          </w:p>
        </w:tc>
        <w:tc>
          <w:tcPr>
            <w:tcW w:w="1134" w:type="dxa"/>
          </w:tcPr>
          <w:p>
            <w:pPr>
              <w:pStyle w:val="16"/>
              <w:ind w:firstLine="0" w:firstLineChars="0"/>
              <w:rPr>
                <w:rFonts w:hint="eastAsia"/>
              </w:rPr>
            </w:pPr>
            <w:r>
              <w:rPr>
                <w:rFonts w:hint="eastAsia"/>
              </w:rPr>
              <w:t>前置条件</w:t>
            </w:r>
          </w:p>
        </w:tc>
        <w:tc>
          <w:tcPr>
            <w:tcW w:w="4048" w:type="dxa"/>
          </w:tcPr>
          <w:p>
            <w:pPr>
              <w:pStyle w:val="16"/>
              <w:ind w:firstLine="0" w:firstLineChars="0"/>
              <w:rPr>
                <w:rFonts w:hint="eastAsia"/>
              </w:rPr>
            </w:pPr>
            <w:r>
              <w:rPr>
                <w:rFonts w:hint="eastAsia"/>
              </w:rPr>
              <w:t>用户进行策略改动操作，委托给StrategyBL模块的strategy领域模块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Pr>
          <w:p>
            <w:pPr>
              <w:pStyle w:val="16"/>
              <w:ind w:firstLine="0" w:firstLineChars="0"/>
              <w:rPr>
                <w:rFonts w:hint="eastAsia"/>
              </w:rPr>
            </w:pPr>
          </w:p>
        </w:tc>
        <w:tc>
          <w:tcPr>
            <w:tcW w:w="1134" w:type="dxa"/>
          </w:tcPr>
          <w:p>
            <w:pPr>
              <w:pStyle w:val="16"/>
              <w:ind w:firstLine="0" w:firstLineChars="0"/>
              <w:rPr>
                <w:rFonts w:hint="eastAsia"/>
              </w:rPr>
            </w:pPr>
            <w:r>
              <w:rPr>
                <w:rFonts w:hint="eastAsia"/>
              </w:rPr>
              <w:t>后置条件</w:t>
            </w:r>
          </w:p>
        </w:tc>
        <w:tc>
          <w:tcPr>
            <w:tcW w:w="4048" w:type="dxa"/>
          </w:tcPr>
          <w:p>
            <w:pPr>
              <w:pStyle w:val="16"/>
              <w:ind w:firstLine="0" w:firstLineChars="0"/>
              <w:rPr>
                <w:rFonts w:hint="eastAsia"/>
              </w:rPr>
            </w:pPr>
            <w:r>
              <w:rPr>
                <w:rFonts w:hint="eastAsia"/>
              </w:rPr>
              <w:t>从数据库中更改一条记录</w:t>
            </w:r>
          </w:p>
        </w:tc>
      </w:tr>
    </w:tbl>
    <w:p>
      <w:pPr>
        <w:pStyle w:val="16"/>
        <w:ind w:left="720" w:firstLine="0" w:firstLineChars="0"/>
      </w:pPr>
    </w:p>
    <w:p>
      <w:pPr>
        <w:pStyle w:val="16"/>
        <w:ind w:left="720" w:firstLine="0" w:firstLineChars="0"/>
      </w:pPr>
      <w:r>
        <w:rPr>
          <w:rFonts w:hint="eastAsia"/>
        </w:rPr>
        <w:t>（4）数据层的动态模型</w:t>
      </w:r>
    </w:p>
    <w:p>
      <w:pPr>
        <w:pStyle w:val="16"/>
        <w:ind w:left="720" w:firstLine="0" w:firstLineChars="0"/>
      </w:pPr>
      <w:r>
        <w:t>下图显示当用户对策略进行</w:t>
      </w:r>
      <w:r>
        <w:rPr>
          <w:rFonts w:hint="eastAsia"/>
        </w:rPr>
        <w:t>增删改操作后，strategydatabase层处理的各个对象之间的协作：</w:t>
      </w:r>
    </w:p>
    <w:p>
      <w:pPr>
        <w:pStyle w:val="16"/>
        <w:ind w:left="720" w:firstLine="0" w:firstLineChars="0"/>
        <w:rPr>
          <w:rFonts w:hint="eastAsia"/>
        </w:rPr>
      </w:pPr>
      <w:r>
        <w:drawing>
          <wp:inline distT="0" distB="0" distL="0" distR="0">
            <wp:extent cx="4419600" cy="33337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54"/>
                    <a:stretch>
                      <a:fillRect/>
                    </a:stretch>
                  </pic:blipFill>
                  <pic:spPr>
                    <a:xfrm>
                      <a:off x="0" y="0"/>
                      <a:ext cx="4419600" cy="3333750"/>
                    </a:xfrm>
                    <a:prstGeom prst="rect">
                      <a:avLst/>
                    </a:prstGeom>
                  </pic:spPr>
                </pic:pic>
              </a:graphicData>
            </a:graphic>
          </wp:inline>
        </w:drawing>
      </w:r>
    </w:p>
    <w:p>
      <w:pPr>
        <w:pStyle w:val="16"/>
        <w:ind w:left="720" w:firstLine="0" w:firstLineChars="0"/>
      </w:pPr>
    </w:p>
    <w:p>
      <w:pPr>
        <w:pStyle w:val="16"/>
        <w:ind w:left="720" w:firstLine="0" w:firstLineChars="0"/>
      </w:pPr>
      <w:r>
        <w:t>其状态图并无多少状态</w:t>
      </w:r>
      <w:r>
        <w:rPr>
          <w:rFonts w:hint="eastAsia"/>
        </w:rPr>
        <w:t>，</w:t>
      </w:r>
      <w:r>
        <w:t>故不描述</w:t>
      </w:r>
    </w:p>
    <w:p>
      <w:pPr>
        <w:pStyle w:val="16"/>
        <w:numPr>
          <w:ilvl w:val="0"/>
          <w:numId w:val="11"/>
        </w:numPr>
        <w:ind w:firstLineChars="0"/>
      </w:pPr>
      <w:r>
        <w:rPr>
          <w:rFonts w:hint="eastAsia"/>
        </w:rPr>
        <w:t>StrategyDatabase表设计</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1"/>
        <w:gridCol w:w="3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Co</w:t>
            </w:r>
            <w:r>
              <w:t>lumnName</w:t>
            </w:r>
          </w:p>
        </w:tc>
        <w:tc>
          <w:tcPr>
            <w:tcW w:w="3755" w:type="dxa"/>
          </w:tcPr>
          <w:p>
            <w:pPr>
              <w:pStyle w:val="16"/>
              <w:ind w:firstLine="0" w:firstLineChars="0"/>
              <w:rPr>
                <w:rFonts w:hint="eastAsia"/>
              </w:rPr>
            </w:pPr>
            <w:r>
              <w:rPr>
                <w:rFonts w:hint="eastAsia"/>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t>D</w:t>
            </w:r>
            <w:r>
              <w:rPr>
                <w:rFonts w:hint="eastAsia"/>
              </w:rPr>
              <w:t>ate</w:t>
            </w:r>
          </w:p>
        </w:tc>
        <w:tc>
          <w:tcPr>
            <w:tcW w:w="3755" w:type="dxa"/>
          </w:tcPr>
          <w:p>
            <w:pPr>
              <w:pStyle w:val="16"/>
              <w:ind w:firstLine="0" w:firstLineChars="0"/>
              <w:rPr>
                <w:rFonts w:hint="eastAsia"/>
              </w:rPr>
            </w:pPr>
            <w:r>
              <w:rPr>
                <w:rFonts w:hint="eastAsia"/>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strategyid</w:t>
            </w:r>
          </w:p>
        </w:tc>
        <w:tc>
          <w:tcPr>
            <w:tcW w:w="3755" w:type="dxa"/>
          </w:tcPr>
          <w:p>
            <w:pPr>
              <w:pStyle w:val="16"/>
              <w:ind w:firstLine="0" w:firstLineChars="0"/>
              <w:rPr>
                <w:rFonts w:hint="eastAsia"/>
              </w:rPr>
            </w:pPr>
            <w:r>
              <w:t>I</w:t>
            </w:r>
            <w:r>
              <w:rPr>
                <w:rFonts w:hint="eastAsia"/>
              </w:rPr>
              <w:t>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content</w:t>
            </w:r>
          </w:p>
        </w:tc>
        <w:tc>
          <w:tcPr>
            <w:tcW w:w="3755" w:type="dxa"/>
          </w:tcPr>
          <w:p>
            <w:pPr>
              <w:pStyle w:val="16"/>
              <w:ind w:firstLine="0" w:firstLineChars="0"/>
            </w:pPr>
            <w:r>
              <w:t>t</w:t>
            </w:r>
            <w:r>
              <w:rPr>
                <w:rFonts w:hint="eastAsia"/>
              </w:rPr>
              <w: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beginTime</w:t>
            </w:r>
          </w:p>
        </w:tc>
        <w:tc>
          <w:tcPr>
            <w:tcW w:w="3755" w:type="dxa"/>
          </w:tcPr>
          <w:p>
            <w:pPr>
              <w:pStyle w:val="16"/>
              <w:ind w:firstLine="0" w:firstLineChars="0"/>
            </w:pPr>
            <w:r>
              <w:rPr>
                <w:rFonts w:hint="eastAsia"/>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endTime</w:t>
            </w:r>
          </w:p>
        </w:tc>
        <w:tc>
          <w:tcPr>
            <w:tcW w:w="3755" w:type="dxa"/>
          </w:tcPr>
          <w:p>
            <w:pPr>
              <w:pStyle w:val="16"/>
              <w:ind w:firstLine="0" w:firstLineChars="0"/>
              <w:rPr>
                <w:rFonts w:hint="eastAsia"/>
              </w:rPr>
            </w:pPr>
            <w:r>
              <w:rPr>
                <w:rFonts w:hint="eastAsia"/>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style</w:t>
            </w:r>
          </w:p>
        </w:tc>
        <w:tc>
          <w:tcPr>
            <w:tcW w:w="3755" w:type="dxa"/>
          </w:tcPr>
          <w:p>
            <w:pPr>
              <w:pStyle w:val="16"/>
              <w:ind w:firstLine="0" w:firstLineChars="0"/>
              <w:rPr>
                <w:rFonts w:hint="eastAsia"/>
              </w:rPr>
            </w:pPr>
            <w:r>
              <w:rPr>
                <w:rFonts w:hint="eastAsia"/>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roomstyle</w:t>
            </w:r>
          </w:p>
        </w:tc>
        <w:tc>
          <w:tcPr>
            <w:tcW w:w="3755" w:type="dxa"/>
          </w:tcPr>
          <w:p>
            <w:pPr>
              <w:pStyle w:val="16"/>
              <w:ind w:firstLine="0" w:firstLineChars="0"/>
              <w:rPr>
                <w:rFonts w:hint="eastAsia"/>
              </w:rPr>
            </w:pPr>
            <w:r>
              <w:rPr>
                <w:rFonts w:hint="eastAsia"/>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discount</w:t>
            </w:r>
          </w:p>
        </w:tc>
        <w:tc>
          <w:tcPr>
            <w:tcW w:w="3755" w:type="dxa"/>
          </w:tcPr>
          <w:p>
            <w:pPr>
              <w:pStyle w:val="16"/>
              <w:ind w:firstLine="0" w:firstLineChars="0"/>
              <w:rPr>
                <w:rFonts w:hint="eastAsia"/>
              </w:rPr>
            </w:pPr>
            <w:r>
              <w:rPr>
                <w:rFonts w:hint="eastAsia"/>
              </w:rPr>
              <w:t>integer</w:t>
            </w:r>
          </w:p>
        </w:tc>
      </w:tr>
    </w:tbl>
    <w:p>
      <w:pPr>
        <w:pStyle w:val="16"/>
        <w:ind w:left="720" w:firstLine="0" w:firstLineChars="0"/>
        <w:rPr>
          <w:rFonts w:hint="eastAsia"/>
        </w:rPr>
      </w:pPr>
    </w:p>
    <w:p>
      <w:pPr>
        <w:pStyle w:val="4"/>
        <w:rPr>
          <w:rFonts w:hint="eastAsia"/>
          <w:lang w:val="en-US" w:eastAsia="zh-CN"/>
        </w:rPr>
      </w:pPr>
      <w:bookmarkStart w:id="29" w:name="_Toc30443"/>
      <w:r>
        <w:rPr>
          <w:rFonts w:hint="eastAsia"/>
          <w:lang w:val="en-US" w:eastAsia="zh-CN"/>
        </w:rPr>
        <w:t>4.3.4 creditdata</w:t>
      </w:r>
      <w:bookmarkEnd w:id="29"/>
    </w:p>
    <w:p>
      <w:pPr>
        <w:pStyle w:val="16"/>
        <w:numPr>
          <w:ilvl w:val="0"/>
          <w:numId w:val="12"/>
        </w:numPr>
        <w:ind w:firstLineChars="0"/>
      </w:pPr>
      <w:r>
        <w:rPr>
          <w:rFonts w:hint="eastAsia"/>
        </w:rPr>
        <w:t>模块概述</w:t>
      </w:r>
    </w:p>
    <w:p>
      <w:pPr>
        <w:pStyle w:val="16"/>
        <w:ind w:left="720" w:firstLine="0" w:firstLineChars="0"/>
      </w:pPr>
      <w:r>
        <w:t>C</w:t>
      </w:r>
      <w:r>
        <w:rPr>
          <w:rFonts w:hint="eastAsia"/>
        </w:rPr>
        <w:t>reditDatabase模块承担着对creditPO单一持久化对象的更新插入和维护等操作的服务</w:t>
      </w:r>
    </w:p>
    <w:p>
      <w:pPr>
        <w:pStyle w:val="16"/>
        <w:numPr>
          <w:ilvl w:val="0"/>
          <w:numId w:val="12"/>
        </w:numPr>
        <w:ind w:firstLineChars="0"/>
      </w:pPr>
      <w:r>
        <w:rPr>
          <w:rFonts w:hint="eastAsia"/>
        </w:rPr>
        <w:t>整体结构</w:t>
      </w:r>
    </w:p>
    <w:p>
      <w:pPr>
        <w:pStyle w:val="16"/>
        <w:ind w:left="720" w:firstLine="0" w:firstLineChars="0"/>
      </w:pPr>
      <w:r>
        <w:t>对于该DatabaseService接口</w:t>
      </w:r>
      <w:r>
        <w:rPr>
          <w:rFonts w:hint="eastAsia"/>
        </w:rPr>
        <w:t>，</w:t>
      </w:r>
      <w:r>
        <w:t>采用Mysql实现方式</w:t>
      </w:r>
      <w:r>
        <w:rPr>
          <w:rFonts w:hint="eastAsia"/>
        </w:rPr>
        <w:t>，</w:t>
      </w:r>
      <w:r>
        <w:t>其类图如下</w:t>
      </w:r>
      <w:r>
        <w:rPr>
          <w:rFonts w:hint="eastAsia"/>
        </w:rPr>
        <w:t>：</w:t>
      </w:r>
    </w:p>
    <w:p>
      <w:pPr>
        <w:pStyle w:val="16"/>
        <w:ind w:left="720" w:firstLine="0" w:firstLineChars="0"/>
      </w:pPr>
    </w:p>
    <w:p>
      <w:pPr>
        <w:pStyle w:val="16"/>
        <w:ind w:left="720" w:firstLine="0" w:firstLineChars="0"/>
      </w:pPr>
      <w:r>
        <w:drawing>
          <wp:inline distT="0" distB="0" distL="0" distR="0">
            <wp:extent cx="2066925" cy="246697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55"/>
                    <a:stretch>
                      <a:fillRect/>
                    </a:stretch>
                  </pic:blipFill>
                  <pic:spPr>
                    <a:xfrm>
                      <a:off x="0" y="0"/>
                      <a:ext cx="2066925" cy="2466975"/>
                    </a:xfrm>
                    <a:prstGeom prst="rect">
                      <a:avLst/>
                    </a:prstGeom>
                  </pic:spPr>
                </pic:pic>
              </a:graphicData>
            </a:graphic>
          </wp:inline>
        </w:drawing>
      </w:r>
    </w:p>
    <w:p>
      <w:pPr>
        <w:pStyle w:val="16"/>
        <w:ind w:left="720" w:firstLine="0" w:firstLineChars="0"/>
      </w:pPr>
      <w:r>
        <w:rPr>
          <w:rFonts w:hint="eastAsia"/>
        </w:rPr>
        <w:t>CreditDatabase模块各个类的职责由下表所示</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88"/>
        <w:gridCol w:w="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8" w:type="dxa"/>
          </w:tcPr>
          <w:p>
            <w:pPr>
              <w:pStyle w:val="16"/>
              <w:ind w:firstLine="0" w:firstLineChars="0"/>
              <w:rPr>
                <w:rFonts w:hint="eastAsia"/>
              </w:rPr>
            </w:pPr>
            <w:r>
              <w:rPr>
                <w:rFonts w:hint="eastAsia"/>
              </w:rPr>
              <w:t>类</w:t>
            </w:r>
          </w:p>
        </w:tc>
        <w:tc>
          <w:tcPr>
            <w:tcW w:w="3788" w:type="dxa"/>
          </w:tcPr>
          <w:p>
            <w:pPr>
              <w:pStyle w:val="16"/>
              <w:ind w:firstLine="0" w:firstLineChars="0"/>
              <w:rPr>
                <w:rFonts w:hint="eastAsia"/>
              </w:rP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8" w:type="dxa"/>
          </w:tcPr>
          <w:p>
            <w:pPr>
              <w:pStyle w:val="16"/>
              <w:ind w:firstLine="0" w:firstLineChars="0"/>
              <w:rPr>
                <w:rFonts w:hint="eastAsia"/>
              </w:rPr>
            </w:pPr>
            <w:r>
              <w:rPr>
                <w:rFonts w:hint="eastAsia"/>
              </w:rPr>
              <w:t>Cre</w:t>
            </w:r>
            <w:r>
              <w:t>ditDatabaseMysqllmpl</w:t>
            </w:r>
          </w:p>
        </w:tc>
        <w:tc>
          <w:tcPr>
            <w:tcW w:w="3788" w:type="dxa"/>
          </w:tcPr>
          <w:p>
            <w:pPr>
              <w:pStyle w:val="16"/>
              <w:ind w:firstLine="0" w:firstLineChars="0"/>
              <w:rPr>
                <w:rFonts w:hint="eastAsia"/>
              </w:rPr>
            </w:pPr>
            <w:r>
              <w:t>负责对Credit数据库记录的更新</w:t>
            </w:r>
            <w:r>
              <w:rPr>
                <w:rFonts w:hint="eastAsia"/>
              </w:rPr>
              <w:t>、</w:t>
            </w:r>
            <w:r>
              <w:t>增添等操作的实现</w:t>
            </w:r>
          </w:p>
        </w:tc>
      </w:tr>
    </w:tbl>
    <w:p>
      <w:pPr>
        <w:pStyle w:val="16"/>
        <w:ind w:left="720" w:firstLine="0" w:firstLineChars="0"/>
        <w:rPr>
          <w:rFonts w:hint="eastAsia"/>
        </w:rPr>
      </w:pPr>
    </w:p>
    <w:p>
      <w:pPr>
        <w:pStyle w:val="16"/>
        <w:ind w:left="720" w:firstLine="0" w:firstLineChars="0"/>
        <w:rPr>
          <w:rFonts w:hint="eastAsia"/>
        </w:rPr>
      </w:pPr>
    </w:p>
    <w:p>
      <w:pPr>
        <w:pStyle w:val="16"/>
        <w:numPr>
          <w:ilvl w:val="0"/>
          <w:numId w:val="12"/>
        </w:numPr>
        <w:ind w:firstLineChars="0"/>
      </w:pPr>
      <w:r>
        <w:rPr>
          <w:rFonts w:hint="eastAsia"/>
        </w:rPr>
        <w:t>模块内部类的接口规范</w:t>
      </w:r>
    </w:p>
    <w:p>
      <w:pPr>
        <w:pStyle w:val="16"/>
        <w:ind w:left="720" w:firstLine="0" w:firstLineChars="0"/>
      </w:pPr>
      <w:r>
        <w:t>其向下无需要的接口</w:t>
      </w:r>
      <w:r>
        <w:rPr>
          <w:rFonts w:hint="eastAsia"/>
        </w:rPr>
        <w:t>，</w:t>
      </w:r>
      <w:r>
        <w:t>故只描述供接口</w:t>
      </w:r>
    </w:p>
    <w:p>
      <w:pPr>
        <w:pStyle w:val="16"/>
        <w:ind w:left="720" w:firstLine="0" w:firstLineChars="0"/>
      </w:pPr>
      <w:r>
        <w:t>CreditDatabaseMysqllmpl</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5"/>
        <w:gridCol w:w="1145"/>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76" w:type="dxa"/>
            <w:gridSpan w:val="3"/>
          </w:tcPr>
          <w:p>
            <w:pPr>
              <w:pStyle w:val="16"/>
              <w:ind w:firstLine="0" w:firstLineChars="0"/>
              <w:rPr>
                <w:rFonts w:hint="eastAsia"/>
              </w:rPr>
            </w:pPr>
            <w:r>
              <w:rPr>
                <w:rFonts w:hint="eastAsia"/>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restart"/>
          </w:tcPr>
          <w:p>
            <w:pPr>
              <w:pStyle w:val="16"/>
              <w:ind w:firstLine="0" w:firstLineChars="0"/>
              <w:rPr>
                <w:rFonts w:hint="eastAsia"/>
              </w:rPr>
            </w:pPr>
            <w:r>
              <w:rPr>
                <w:rFonts w:hint="eastAsia"/>
              </w:rPr>
              <w:t>Cre</w:t>
            </w:r>
            <w:r>
              <w:t>ditDatabase.update</w:t>
            </w:r>
          </w:p>
        </w:tc>
        <w:tc>
          <w:tcPr>
            <w:tcW w:w="1145" w:type="dxa"/>
          </w:tcPr>
          <w:p>
            <w:pPr>
              <w:pStyle w:val="16"/>
              <w:ind w:firstLine="0" w:firstLineChars="0"/>
              <w:rPr>
                <w:rFonts w:hint="eastAsia"/>
              </w:rPr>
            </w:pPr>
            <w:r>
              <w:rPr>
                <w:rFonts w:hint="eastAsia"/>
              </w:rPr>
              <w:t>语法</w:t>
            </w:r>
          </w:p>
        </w:tc>
        <w:tc>
          <w:tcPr>
            <w:tcW w:w="3906" w:type="dxa"/>
          </w:tcPr>
          <w:p>
            <w:pPr>
              <w:pStyle w:val="16"/>
              <w:ind w:firstLine="0" w:firstLineChars="0"/>
              <w:rPr>
                <w:rFonts w:hint="eastAsia"/>
              </w:rPr>
            </w:pPr>
            <w:r>
              <w:t>P</w:t>
            </w:r>
            <w:r>
              <w:rPr>
                <w:rFonts w:hint="eastAsia"/>
              </w:rPr>
              <w:t xml:space="preserve">ublic </w:t>
            </w:r>
            <w:r>
              <w:t>ResultMessage update(long userID,int value,long style)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continue"/>
          </w:tcPr>
          <w:p>
            <w:pPr>
              <w:pStyle w:val="16"/>
              <w:ind w:firstLine="0" w:firstLineChars="0"/>
              <w:rPr>
                <w:rFonts w:hint="eastAsia"/>
              </w:rPr>
            </w:pPr>
          </w:p>
        </w:tc>
        <w:tc>
          <w:tcPr>
            <w:tcW w:w="1145" w:type="dxa"/>
          </w:tcPr>
          <w:p>
            <w:pPr>
              <w:pStyle w:val="16"/>
              <w:ind w:firstLine="0" w:firstLineChars="0"/>
              <w:rPr>
                <w:rFonts w:hint="eastAsia"/>
              </w:rPr>
            </w:pPr>
            <w:r>
              <w:rPr>
                <w:rFonts w:hint="eastAsia"/>
              </w:rPr>
              <w:t>前置条件</w:t>
            </w:r>
          </w:p>
        </w:tc>
        <w:tc>
          <w:tcPr>
            <w:tcW w:w="3906" w:type="dxa"/>
          </w:tcPr>
          <w:p>
            <w:pPr>
              <w:pStyle w:val="16"/>
              <w:ind w:firstLine="0" w:firstLineChars="0"/>
              <w:rPr>
                <w:rFonts w:hint="eastAsia"/>
              </w:rPr>
            </w:pPr>
            <w:r>
              <w:t>用户进行对信用值的增减改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continue"/>
          </w:tcPr>
          <w:p>
            <w:pPr>
              <w:pStyle w:val="16"/>
              <w:ind w:firstLine="0" w:firstLineChars="0"/>
              <w:rPr>
                <w:rFonts w:hint="eastAsia"/>
              </w:rPr>
            </w:pPr>
          </w:p>
        </w:tc>
        <w:tc>
          <w:tcPr>
            <w:tcW w:w="1145" w:type="dxa"/>
          </w:tcPr>
          <w:p>
            <w:pPr>
              <w:pStyle w:val="16"/>
              <w:ind w:firstLine="0" w:firstLineChars="0"/>
              <w:rPr>
                <w:rFonts w:hint="eastAsia"/>
              </w:rPr>
            </w:pPr>
            <w:r>
              <w:rPr>
                <w:rFonts w:hint="eastAsia"/>
              </w:rPr>
              <w:t>后置条件</w:t>
            </w:r>
          </w:p>
        </w:tc>
        <w:tc>
          <w:tcPr>
            <w:tcW w:w="3906" w:type="dxa"/>
          </w:tcPr>
          <w:p>
            <w:pPr>
              <w:pStyle w:val="16"/>
              <w:ind w:firstLine="0" w:firstLineChars="0"/>
              <w:rPr>
                <w:rFonts w:hint="eastAsia"/>
              </w:rPr>
            </w:pPr>
            <w:r>
              <w:rPr>
                <w:rFonts w:hint="eastAsia"/>
              </w:rPr>
              <w:t>在数据库中更新相应的信用值数据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restart"/>
          </w:tcPr>
          <w:p>
            <w:pPr>
              <w:pStyle w:val="16"/>
              <w:ind w:firstLine="0" w:firstLineChars="0"/>
              <w:rPr>
                <w:rFonts w:hint="eastAsia"/>
              </w:rPr>
            </w:pPr>
            <w:r>
              <w:rPr>
                <w:rFonts w:hint="eastAsia"/>
              </w:rPr>
              <w:t>Cre</w:t>
            </w:r>
            <w:r>
              <w:t>ditDatabase.getInfo</w:t>
            </w:r>
          </w:p>
        </w:tc>
        <w:tc>
          <w:tcPr>
            <w:tcW w:w="1145" w:type="dxa"/>
          </w:tcPr>
          <w:p>
            <w:pPr>
              <w:pStyle w:val="16"/>
              <w:ind w:firstLine="0" w:firstLineChars="0"/>
              <w:rPr>
                <w:rFonts w:hint="eastAsia"/>
              </w:rPr>
            </w:pPr>
            <w:r>
              <w:rPr>
                <w:rFonts w:hint="eastAsia"/>
              </w:rPr>
              <w:t>语法</w:t>
            </w:r>
          </w:p>
        </w:tc>
        <w:tc>
          <w:tcPr>
            <w:tcW w:w="3906" w:type="dxa"/>
          </w:tcPr>
          <w:p>
            <w:pPr>
              <w:pStyle w:val="16"/>
              <w:ind w:firstLine="0" w:firstLineChars="0"/>
              <w:rPr>
                <w:rFonts w:hint="eastAsia"/>
              </w:rPr>
            </w:pPr>
            <w:r>
              <w:t>P</w:t>
            </w:r>
            <w:r>
              <w:rPr>
                <w:rFonts w:hint="eastAsia"/>
              </w:rPr>
              <w:t xml:space="preserve">ublic </w:t>
            </w:r>
            <w:r>
              <w:t>List&lt;CreditPO&gt;getInfo(long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continue"/>
          </w:tcPr>
          <w:p>
            <w:pPr>
              <w:pStyle w:val="16"/>
              <w:ind w:firstLine="0" w:firstLineChars="0"/>
              <w:rPr>
                <w:rFonts w:hint="eastAsia"/>
              </w:rPr>
            </w:pPr>
          </w:p>
        </w:tc>
        <w:tc>
          <w:tcPr>
            <w:tcW w:w="1145" w:type="dxa"/>
          </w:tcPr>
          <w:p>
            <w:pPr>
              <w:pStyle w:val="16"/>
              <w:ind w:firstLine="0" w:firstLineChars="0"/>
              <w:rPr>
                <w:rFonts w:hint="eastAsia"/>
              </w:rPr>
            </w:pPr>
            <w:r>
              <w:rPr>
                <w:rFonts w:hint="eastAsia"/>
              </w:rPr>
              <w:t>前置条件</w:t>
            </w:r>
          </w:p>
        </w:tc>
        <w:tc>
          <w:tcPr>
            <w:tcW w:w="3906" w:type="dxa"/>
          </w:tcPr>
          <w:p>
            <w:pPr>
              <w:pStyle w:val="16"/>
              <w:ind w:firstLine="0" w:firstLineChars="0"/>
              <w:rPr>
                <w:rFonts w:hint="eastAsia"/>
              </w:rPr>
            </w:pPr>
            <w:r>
              <w:rPr>
                <w:rFonts w:hint="eastAsia"/>
              </w:rPr>
              <w:t>打开信用界面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continue"/>
          </w:tcPr>
          <w:p>
            <w:pPr>
              <w:pStyle w:val="16"/>
              <w:ind w:firstLine="0" w:firstLineChars="0"/>
              <w:rPr>
                <w:rFonts w:hint="eastAsia"/>
              </w:rPr>
            </w:pPr>
          </w:p>
        </w:tc>
        <w:tc>
          <w:tcPr>
            <w:tcW w:w="1145" w:type="dxa"/>
          </w:tcPr>
          <w:p>
            <w:pPr>
              <w:pStyle w:val="16"/>
              <w:ind w:firstLine="0" w:firstLineChars="0"/>
              <w:rPr>
                <w:rFonts w:hint="eastAsia"/>
              </w:rPr>
            </w:pPr>
            <w:r>
              <w:rPr>
                <w:rFonts w:hint="eastAsia"/>
              </w:rPr>
              <w:t>后置条件</w:t>
            </w:r>
          </w:p>
        </w:tc>
        <w:tc>
          <w:tcPr>
            <w:tcW w:w="3906" w:type="dxa"/>
          </w:tcPr>
          <w:p>
            <w:pPr>
              <w:pStyle w:val="16"/>
              <w:ind w:firstLine="0" w:firstLineChars="0"/>
              <w:rPr>
                <w:rFonts w:hint="eastAsia"/>
              </w:rPr>
            </w:pPr>
            <w:r>
              <w:rPr>
                <w:rFonts w:hint="eastAsia"/>
              </w:rPr>
              <w:t>从数据库中获取客户的所有信用记录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restart"/>
          </w:tcPr>
          <w:p>
            <w:pPr>
              <w:pStyle w:val="16"/>
              <w:ind w:firstLine="0" w:firstLineChars="0"/>
              <w:rPr>
                <w:rFonts w:hint="eastAsia"/>
              </w:rPr>
            </w:pPr>
            <w:r>
              <w:rPr>
                <w:rFonts w:hint="eastAsia"/>
              </w:rPr>
              <w:t>Cre</w:t>
            </w:r>
            <w:r>
              <w:t>ditDatabase.insert</w:t>
            </w:r>
          </w:p>
        </w:tc>
        <w:tc>
          <w:tcPr>
            <w:tcW w:w="1145" w:type="dxa"/>
          </w:tcPr>
          <w:p>
            <w:pPr>
              <w:pStyle w:val="16"/>
              <w:ind w:firstLine="0" w:firstLineChars="0"/>
              <w:rPr>
                <w:rFonts w:hint="eastAsia"/>
              </w:rPr>
            </w:pPr>
            <w:r>
              <w:rPr>
                <w:rFonts w:hint="eastAsia"/>
              </w:rPr>
              <w:t>语法</w:t>
            </w:r>
          </w:p>
        </w:tc>
        <w:tc>
          <w:tcPr>
            <w:tcW w:w="3906" w:type="dxa"/>
          </w:tcPr>
          <w:p>
            <w:pPr>
              <w:pStyle w:val="16"/>
              <w:ind w:firstLine="0" w:firstLineChars="0"/>
              <w:rPr>
                <w:rFonts w:hint="eastAsia"/>
              </w:rPr>
            </w:pPr>
            <w:r>
              <w:t>P</w:t>
            </w:r>
            <w:r>
              <w:rPr>
                <w:rFonts w:hint="eastAsia"/>
              </w:rPr>
              <w:t xml:space="preserve">ublic </w:t>
            </w:r>
            <w:r>
              <w:t>ResultMessage insert(CreditPO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continue"/>
          </w:tcPr>
          <w:p>
            <w:pPr>
              <w:pStyle w:val="16"/>
              <w:ind w:firstLine="0" w:firstLineChars="0"/>
              <w:rPr>
                <w:rFonts w:hint="eastAsia"/>
              </w:rPr>
            </w:pPr>
          </w:p>
        </w:tc>
        <w:tc>
          <w:tcPr>
            <w:tcW w:w="1145" w:type="dxa"/>
          </w:tcPr>
          <w:p>
            <w:pPr>
              <w:pStyle w:val="16"/>
              <w:ind w:firstLine="0" w:firstLineChars="0"/>
              <w:rPr>
                <w:rFonts w:hint="eastAsia"/>
              </w:rPr>
            </w:pPr>
            <w:r>
              <w:rPr>
                <w:rFonts w:hint="eastAsia"/>
              </w:rPr>
              <w:t>前置条件</w:t>
            </w:r>
          </w:p>
        </w:tc>
        <w:tc>
          <w:tcPr>
            <w:tcW w:w="3906" w:type="dxa"/>
          </w:tcPr>
          <w:p>
            <w:pPr>
              <w:pStyle w:val="16"/>
              <w:ind w:firstLine="0" w:firstLineChars="0"/>
              <w:rPr>
                <w:rFonts w:hint="eastAsia"/>
              </w:rPr>
            </w:pPr>
            <w:r>
              <w:rPr>
                <w:rFonts w:hint="eastAsia"/>
              </w:rPr>
              <w:t>新建一位客户的信用记录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continue"/>
          </w:tcPr>
          <w:p>
            <w:pPr>
              <w:pStyle w:val="16"/>
              <w:ind w:firstLine="0" w:firstLineChars="0"/>
              <w:rPr>
                <w:rFonts w:hint="eastAsia"/>
              </w:rPr>
            </w:pPr>
          </w:p>
        </w:tc>
        <w:tc>
          <w:tcPr>
            <w:tcW w:w="1145" w:type="dxa"/>
          </w:tcPr>
          <w:p>
            <w:pPr>
              <w:pStyle w:val="16"/>
              <w:ind w:firstLine="0" w:firstLineChars="0"/>
              <w:rPr>
                <w:rFonts w:hint="eastAsia"/>
              </w:rPr>
            </w:pPr>
            <w:r>
              <w:rPr>
                <w:rFonts w:hint="eastAsia"/>
              </w:rPr>
              <w:t>后置条件</w:t>
            </w:r>
          </w:p>
        </w:tc>
        <w:tc>
          <w:tcPr>
            <w:tcW w:w="3906" w:type="dxa"/>
          </w:tcPr>
          <w:p>
            <w:pPr>
              <w:pStyle w:val="16"/>
              <w:ind w:firstLine="0" w:firstLineChars="0"/>
              <w:rPr>
                <w:rFonts w:hint="eastAsia"/>
              </w:rPr>
            </w:pPr>
            <w:r>
              <w:rPr>
                <w:rFonts w:hint="eastAsia"/>
              </w:rPr>
              <w:t>在数据库中插入一条信用记录</w:t>
            </w:r>
          </w:p>
        </w:tc>
      </w:tr>
    </w:tbl>
    <w:p/>
    <w:p>
      <w:pPr>
        <w:pStyle w:val="16"/>
        <w:numPr>
          <w:ilvl w:val="0"/>
          <w:numId w:val="12"/>
        </w:numPr>
        <w:ind w:firstLineChars="0"/>
      </w:pPr>
      <w:r>
        <w:rPr>
          <w:rFonts w:hint="eastAsia"/>
        </w:rPr>
        <w:t>数据层的动态模型</w:t>
      </w:r>
    </w:p>
    <w:p>
      <w:pPr>
        <w:pStyle w:val="16"/>
        <w:ind w:left="720" w:firstLine="0" w:firstLineChars="0"/>
      </w:pPr>
      <w:r>
        <w:t>下图显示当用户浏览信息信息或增删改信用值等其他操作后</w:t>
      </w:r>
      <w:r>
        <w:rPr>
          <w:rFonts w:hint="eastAsia"/>
        </w:rPr>
        <w:t>，</w:t>
      </w:r>
      <w:r>
        <w:t>CreditDatabase层处理的各个对象之间的协作</w:t>
      </w:r>
      <w:r>
        <w:rPr>
          <w:rFonts w:hint="eastAsia"/>
        </w:rPr>
        <w:t>：</w:t>
      </w:r>
    </w:p>
    <w:p>
      <w:pPr>
        <w:pStyle w:val="16"/>
        <w:ind w:left="720" w:firstLine="0" w:firstLineChars="0"/>
      </w:pPr>
      <w:r>
        <w:drawing>
          <wp:inline distT="0" distB="0" distL="0" distR="0">
            <wp:extent cx="3038475" cy="3457575"/>
            <wp:effectExtent l="0" t="0" r="9525"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56"/>
                    <a:stretch>
                      <a:fillRect/>
                    </a:stretch>
                  </pic:blipFill>
                  <pic:spPr>
                    <a:xfrm>
                      <a:off x="0" y="0"/>
                      <a:ext cx="3038475" cy="3457575"/>
                    </a:xfrm>
                    <a:prstGeom prst="rect">
                      <a:avLst/>
                    </a:prstGeom>
                  </pic:spPr>
                </pic:pic>
              </a:graphicData>
            </a:graphic>
          </wp:inline>
        </w:drawing>
      </w:r>
    </w:p>
    <w:p>
      <w:r>
        <w:t>其状态图并无多少状态</w:t>
      </w:r>
      <w:r>
        <w:rPr>
          <w:rFonts w:hint="eastAsia"/>
        </w:rPr>
        <w:t>，</w:t>
      </w:r>
      <w:r>
        <w:t>故不描述</w:t>
      </w:r>
    </w:p>
    <w:p>
      <w:pPr>
        <w:pStyle w:val="16"/>
        <w:numPr>
          <w:ilvl w:val="0"/>
          <w:numId w:val="12"/>
        </w:numPr>
        <w:ind w:firstLineChars="0"/>
      </w:pPr>
      <w:r>
        <w:rPr>
          <w:rFonts w:hint="eastAsia"/>
        </w:rPr>
        <w:t>C</w:t>
      </w:r>
      <w:r>
        <w:t>reditDatabase表设计</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1"/>
        <w:gridCol w:w="3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ColumeName</w:t>
            </w:r>
          </w:p>
        </w:tc>
        <w:tc>
          <w:tcPr>
            <w:tcW w:w="3755" w:type="dxa"/>
          </w:tcPr>
          <w:p>
            <w:pPr>
              <w:pStyle w:val="16"/>
              <w:ind w:firstLine="0" w:firstLineChars="0"/>
              <w:rPr>
                <w:rFonts w:hint="eastAsia"/>
              </w:rPr>
            </w:pPr>
            <w:r>
              <w:rPr>
                <w:rFonts w:hint="eastAsia"/>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data</w:t>
            </w:r>
          </w:p>
        </w:tc>
        <w:tc>
          <w:tcPr>
            <w:tcW w:w="3755" w:type="dxa"/>
          </w:tcPr>
          <w:p>
            <w:pPr>
              <w:pStyle w:val="16"/>
              <w:ind w:firstLine="0" w:firstLineChars="0"/>
              <w:rPr>
                <w:rFonts w:hint="eastAsia"/>
              </w:rPr>
            </w:pPr>
            <w:r>
              <w:t>I</w:t>
            </w:r>
            <w:r>
              <w:rPr>
                <w:rFonts w:hint="eastAsia"/>
              </w:rPr>
              <w:t>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useid</w:t>
            </w:r>
          </w:p>
        </w:tc>
        <w:tc>
          <w:tcPr>
            <w:tcW w:w="3755" w:type="dxa"/>
          </w:tcPr>
          <w:p>
            <w:pPr>
              <w:pStyle w:val="16"/>
              <w:ind w:firstLine="0" w:firstLineChars="0"/>
              <w:rPr>
                <w:rFonts w:hint="eastAsia"/>
              </w:rPr>
            </w:pPr>
            <w:r>
              <w:t>I</w:t>
            </w:r>
            <w:r>
              <w:rPr>
                <w:rFonts w:hint="eastAsia"/>
              </w:rPr>
              <w:t>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t>creditvalue</w:t>
            </w:r>
          </w:p>
        </w:tc>
        <w:tc>
          <w:tcPr>
            <w:tcW w:w="3755" w:type="dxa"/>
          </w:tcPr>
          <w:p>
            <w:pPr>
              <w:pStyle w:val="16"/>
              <w:ind w:firstLine="0" w:firstLineChars="0"/>
              <w:rPr>
                <w:rFonts w:hint="eastAsia"/>
              </w:rPr>
            </w:pPr>
            <w:r>
              <w:rPr>
                <w:rFonts w:hint="eastAsia"/>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pPr>
            <w:r>
              <w:rPr>
                <w:rFonts w:hint="eastAsia"/>
              </w:rPr>
              <w:t>change</w:t>
            </w:r>
          </w:p>
        </w:tc>
        <w:tc>
          <w:tcPr>
            <w:tcW w:w="3755" w:type="dxa"/>
          </w:tcPr>
          <w:p>
            <w:pPr>
              <w:pStyle w:val="16"/>
              <w:ind w:firstLine="0" w:firstLineChars="0"/>
              <w:rPr>
                <w:rFonts w:hint="eastAsia"/>
              </w:rPr>
            </w:pPr>
            <w:r>
              <w:rPr>
                <w:rFonts w:hint="eastAsia"/>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content</w:t>
            </w:r>
          </w:p>
        </w:tc>
        <w:tc>
          <w:tcPr>
            <w:tcW w:w="3755" w:type="dxa"/>
          </w:tcPr>
          <w:p>
            <w:pPr>
              <w:pStyle w:val="16"/>
              <w:ind w:firstLine="0" w:firstLineChars="0"/>
              <w:rPr>
                <w:rFonts w:hint="eastAsia"/>
              </w:rPr>
            </w:pPr>
            <w:r>
              <w:rPr>
                <w:rFonts w:hint="eastAsia"/>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operation</w:t>
            </w:r>
          </w:p>
        </w:tc>
        <w:tc>
          <w:tcPr>
            <w:tcW w:w="3755" w:type="dxa"/>
          </w:tcPr>
          <w:p>
            <w:pPr>
              <w:pStyle w:val="16"/>
              <w:ind w:firstLine="0" w:firstLineChars="0"/>
              <w:rPr>
                <w:rFonts w:hint="eastAsia"/>
              </w:rPr>
            </w:pPr>
            <w:r>
              <w:rPr>
                <w:rFonts w:hint="eastAsia"/>
              </w:rPr>
              <w:t>integer</w:t>
            </w:r>
          </w:p>
        </w:tc>
      </w:tr>
    </w:tbl>
    <w:p>
      <w:pPr>
        <w:pStyle w:val="16"/>
        <w:ind w:left="720" w:firstLine="0" w:firstLineChars="0"/>
        <w:rPr>
          <w:rFonts w:hint="eastAsia"/>
        </w:rPr>
      </w:pPr>
    </w:p>
    <w:p>
      <w:pPr>
        <w:rPr>
          <w:rFonts w:hint="eastAsia"/>
        </w:rPr>
      </w:pPr>
    </w:p>
    <w:p>
      <w:pPr>
        <w:pStyle w:val="16"/>
        <w:ind w:left="720" w:firstLine="0" w:firstLineChars="0"/>
      </w:pPr>
    </w:p>
    <w:p>
      <w:pPr>
        <w:pStyle w:val="16"/>
        <w:ind w:left="720" w:firstLine="0" w:firstLineChars="0"/>
      </w:pPr>
    </w:p>
    <w:p>
      <w:pPr>
        <w:pStyle w:val="16"/>
        <w:ind w:left="720" w:firstLine="0" w:firstLineChars="0"/>
      </w:pPr>
    </w:p>
    <w:p>
      <w:pPr>
        <w:pStyle w:val="16"/>
        <w:ind w:left="720" w:firstLine="0" w:firstLineChars="0"/>
      </w:pPr>
    </w:p>
    <w:p>
      <w:pPr>
        <w:pStyle w:val="4"/>
      </w:pPr>
      <w:bookmarkStart w:id="30" w:name="_Toc22444"/>
      <w:r>
        <w:rPr>
          <w:rFonts w:hint="eastAsia"/>
          <w:lang w:val="en-US" w:eastAsia="zh-CN"/>
        </w:rPr>
        <w:t>4.3.5</w:t>
      </w:r>
      <w:r>
        <w:rPr>
          <w:rFonts w:hint="eastAsia"/>
        </w:rPr>
        <w:t>OrderDatabase 模块</w:t>
      </w:r>
      <w:bookmarkEnd w:id="30"/>
    </w:p>
    <w:p>
      <w:pPr>
        <w:numPr>
          <w:ilvl w:val="0"/>
          <w:numId w:val="8"/>
        </w:numPr>
      </w:pPr>
      <w:r>
        <w:rPr>
          <w:rFonts w:hint="eastAsia"/>
        </w:rPr>
        <w:t>模块概述</w:t>
      </w:r>
    </w:p>
    <w:p>
      <w:r>
        <w:t>Order</w:t>
      </w:r>
      <w:r>
        <w:rPr>
          <w:rFonts w:hint="eastAsia"/>
        </w:rPr>
        <w:t>Database 模块承担这对</w:t>
      </w:r>
      <w:r>
        <w:t>order</w:t>
      </w:r>
      <w:r>
        <w:rPr>
          <w:rFonts w:hint="eastAsia"/>
        </w:rPr>
        <w:t>po单一持久化对象的更新插入和维护等操作的服务</w:t>
      </w:r>
    </w:p>
    <w:p>
      <w:pPr>
        <w:numPr>
          <w:ilvl w:val="0"/>
          <w:numId w:val="8"/>
        </w:numPr>
      </w:pPr>
      <w:r>
        <w:rPr>
          <w:rFonts w:hint="eastAsia"/>
        </w:rPr>
        <w:t>整体结构</w:t>
      </w:r>
    </w:p>
    <w:p>
      <w:r>
        <w:rPr>
          <w:rFonts w:hint="eastAsia"/>
        </w:rPr>
        <w:t>对于该DatabaseService接口，釆用Mysql实现方式，其类图如下：</w:t>
      </w:r>
    </w:p>
    <w:p>
      <w:pPr>
        <w:rPr>
          <w:rFonts w:hint="eastAsia"/>
        </w:rPr>
      </w:pPr>
      <w:r>
        <w:rPr>
          <w:rFonts w:hint="eastAsia"/>
        </w:rPr>
        <w:drawing>
          <wp:inline distT="0" distB="0" distL="114300" distR="114300">
            <wp:extent cx="2320290" cy="2139315"/>
            <wp:effectExtent l="0" t="0" r="3810" b="13335"/>
            <wp:docPr id="60" name="图片 2" descr="OrderDatabase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 descr="OrderDatabase类图"/>
                    <pic:cNvPicPr>
                      <a:picLocks noChangeAspect="1"/>
                    </pic:cNvPicPr>
                  </pic:nvPicPr>
                  <pic:blipFill>
                    <a:blip r:embed="rId57"/>
                    <a:stretch>
                      <a:fillRect/>
                    </a:stretch>
                  </pic:blipFill>
                  <pic:spPr>
                    <a:xfrm>
                      <a:off x="0" y="0"/>
                      <a:ext cx="2320290" cy="2139315"/>
                    </a:xfrm>
                    <a:prstGeom prst="rect">
                      <a:avLst/>
                    </a:prstGeom>
                    <a:noFill/>
                    <a:ln w="9525">
                      <a:noFill/>
                    </a:ln>
                  </pic:spPr>
                </pic:pic>
              </a:graphicData>
            </a:graphic>
          </wp:inline>
        </w:drawing>
      </w:r>
    </w:p>
    <w:p>
      <w:r>
        <w:t>Order</w:t>
      </w:r>
      <w:r>
        <w:rPr>
          <w:rFonts w:hint="eastAsia"/>
        </w:rPr>
        <w:t>Database模块各个类的职责由下表所示</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rPr>
                <w:kern w:val="0"/>
                <w:sz w:val="20"/>
                <w:szCs w:val="20"/>
              </w:rPr>
            </w:pPr>
            <w:r>
              <w:rPr>
                <w:rFonts w:hint="eastAsia"/>
                <w:kern w:val="0"/>
                <w:sz w:val="20"/>
                <w:szCs w:val="20"/>
              </w:rPr>
              <w:t>类</w:t>
            </w:r>
          </w:p>
        </w:tc>
        <w:tc>
          <w:tcPr>
            <w:tcW w:w="6906" w:type="dxa"/>
            <w:vAlign w:val="center"/>
          </w:tcPr>
          <w:p>
            <w:pPr>
              <w:jc w:val="center"/>
              <w:rPr>
                <w:kern w:val="0"/>
                <w:sz w:val="20"/>
                <w:szCs w:val="20"/>
              </w:rPr>
            </w:pPr>
            <w:r>
              <w:rPr>
                <w:rFonts w:hint="eastAsia"/>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szCs w:val="20"/>
              </w:rPr>
            </w:pPr>
            <w:r>
              <w:rPr>
                <w:kern w:val="0"/>
                <w:sz w:val="20"/>
                <w:szCs w:val="20"/>
              </w:rPr>
              <w:t>Order</w:t>
            </w:r>
            <w:r>
              <w:rPr>
                <w:rFonts w:hint="eastAsia"/>
                <w:kern w:val="0"/>
                <w:sz w:val="20"/>
                <w:szCs w:val="20"/>
              </w:rPr>
              <w:t>DataServiceMysqlImpl</w:t>
            </w:r>
          </w:p>
        </w:tc>
        <w:tc>
          <w:tcPr>
            <w:tcW w:w="6906" w:type="dxa"/>
          </w:tcPr>
          <w:p>
            <w:pPr>
              <w:rPr>
                <w:kern w:val="0"/>
                <w:sz w:val="20"/>
                <w:szCs w:val="20"/>
              </w:rPr>
            </w:pPr>
            <w:r>
              <w:rPr>
                <w:rFonts w:hint="eastAsia"/>
                <w:kern w:val="0"/>
                <w:sz w:val="20"/>
                <w:szCs w:val="20"/>
              </w:rPr>
              <w:t>负责对O</w:t>
            </w:r>
            <w:r>
              <w:rPr>
                <w:kern w:val="0"/>
                <w:sz w:val="20"/>
                <w:szCs w:val="20"/>
              </w:rPr>
              <w:t>r</w:t>
            </w:r>
            <w:r>
              <w:rPr>
                <w:rFonts w:hint="eastAsia"/>
                <w:kern w:val="0"/>
                <w:sz w:val="20"/>
                <w:szCs w:val="20"/>
              </w:rPr>
              <w:t>der数据库记录的更新，增添等操作的实现</w:t>
            </w:r>
          </w:p>
        </w:tc>
      </w:tr>
    </w:tbl>
    <w:p/>
    <w:p>
      <w:pPr>
        <w:numPr>
          <w:ilvl w:val="0"/>
          <w:numId w:val="8"/>
        </w:numPr>
      </w:pPr>
      <w:r>
        <w:rPr>
          <w:rFonts w:hint="eastAsia"/>
        </w:rPr>
        <w:t>模块内部类的接口规范</w:t>
      </w:r>
    </w:p>
    <w:p>
      <w:r>
        <w:rPr>
          <w:rFonts w:hint="eastAsia"/>
        </w:rPr>
        <w:t>其向下无需要的接口，故只描述供接口</w:t>
      </w:r>
    </w:p>
    <w:p>
      <w:r>
        <w:rPr>
          <w:rFonts w:hint="eastAsia"/>
        </w:rPr>
        <w:t>OrderDataServiceMysqlImpl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kern w:val="0"/>
                <w:sz w:val="20"/>
                <w:szCs w:val="20"/>
              </w:rPr>
            </w:pPr>
            <w:r>
              <w:rPr>
                <w:rFonts w:hint="eastAsia"/>
                <w:kern w:val="0"/>
                <w:sz w:val="20"/>
                <w:szCs w:val="20"/>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szCs w:val="20"/>
              </w:rPr>
            </w:pPr>
            <w:r>
              <w:rPr>
                <w:rFonts w:hint="eastAsia"/>
                <w:kern w:val="0"/>
                <w:sz w:val="20"/>
                <w:szCs w:val="20"/>
              </w:rPr>
              <w:t>OrderDataService.insert</w:t>
            </w:r>
          </w:p>
        </w:tc>
        <w:tc>
          <w:tcPr>
            <w:tcW w:w="1734" w:type="dxa"/>
            <w:vAlign w:val="center"/>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public ResultMessage insert(OrderPO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用户创建订单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在Order数据库中插入po（订单记录）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szCs w:val="20"/>
              </w:rPr>
            </w:pPr>
            <w:r>
              <w:rPr>
                <w:rFonts w:hint="eastAsia"/>
                <w:kern w:val="0"/>
                <w:sz w:val="20"/>
                <w:szCs w:val="20"/>
              </w:rPr>
              <w:t>OrderDataService.changeStatus</w:t>
            </w:r>
          </w:p>
        </w:tc>
        <w:tc>
          <w:tcPr>
            <w:tcW w:w="1734" w:type="dxa"/>
            <w:vAlign w:val="center"/>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public ResultMessage changeStatus(OrderPO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用户要求改变订单状态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w:t>
            </w:r>
            <w:r>
              <w:rPr>
                <w:kern w:val="0"/>
                <w:sz w:val="20"/>
                <w:szCs w:val="20"/>
              </w:rPr>
              <w:t>Order</w:t>
            </w:r>
            <w:r>
              <w:rPr>
                <w:rFonts w:hint="eastAsia"/>
                <w:kern w:val="0"/>
                <w:sz w:val="20"/>
                <w:szCs w:val="20"/>
              </w:rPr>
              <w:t>数据库中修改对应po的状态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szCs w:val="20"/>
              </w:rPr>
            </w:pPr>
            <w:r>
              <w:rPr>
                <w:rFonts w:hint="eastAsia"/>
                <w:kern w:val="0"/>
                <w:sz w:val="20"/>
                <w:szCs w:val="20"/>
              </w:rPr>
              <w:t>OrderDataService.getInfo</w:t>
            </w:r>
          </w:p>
        </w:tc>
        <w:tc>
          <w:tcPr>
            <w:tcW w:w="1734" w:type="dxa"/>
            <w:vAlign w:val="center"/>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 xml:space="preserve">public </w:t>
            </w:r>
            <w:r>
              <w:rPr>
                <w:kern w:val="0"/>
                <w:sz w:val="20"/>
                <w:szCs w:val="20"/>
              </w:rPr>
              <w:t>Order</w:t>
            </w:r>
            <w:r>
              <w:rPr>
                <w:rFonts w:hint="eastAsia"/>
                <w:kern w:val="0"/>
                <w:sz w:val="20"/>
                <w:szCs w:val="20"/>
              </w:rPr>
              <w:t>PO</w:t>
            </w:r>
            <w:r>
              <w:rPr>
                <w:kern w:val="0"/>
                <w:sz w:val="20"/>
                <w:szCs w:val="20"/>
              </w:rPr>
              <w:t xml:space="preserve"> </w:t>
            </w:r>
            <w:r>
              <w:rPr>
                <w:rFonts w:hint="eastAsia"/>
                <w:kern w:val="0"/>
                <w:sz w:val="20"/>
                <w:szCs w:val="20"/>
              </w:rPr>
              <w:t xml:space="preserve"> getInfo(long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用户请求获得订单信息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w:t>
            </w:r>
            <w:r>
              <w:rPr>
                <w:kern w:val="0"/>
                <w:sz w:val="20"/>
                <w:szCs w:val="20"/>
              </w:rPr>
              <w:t>Order</w:t>
            </w:r>
            <w:r>
              <w:rPr>
                <w:rFonts w:hint="eastAsia"/>
                <w:kern w:val="0"/>
                <w:sz w:val="20"/>
                <w:szCs w:val="20"/>
              </w:rPr>
              <w:t>数据库中获得对应po的信息</w:t>
            </w:r>
          </w:p>
        </w:tc>
      </w:tr>
    </w:tbl>
    <w:p>
      <w:pPr>
        <w:rPr>
          <w:rFonts w:hint="eastAsia"/>
        </w:rPr>
      </w:pPr>
    </w:p>
    <w:p>
      <w:r>
        <w:rPr>
          <w:rFonts w:hint="eastAsia"/>
        </w:rPr>
        <w:t>(</w:t>
      </w:r>
      <w:r>
        <w:t>4</w:t>
      </w:r>
      <w:r>
        <w:rPr>
          <w:rFonts w:hint="eastAsia"/>
        </w:rPr>
        <w:t>)数据层的动态模型</w:t>
      </w:r>
    </w:p>
    <w:p>
      <w:pPr>
        <w:rPr>
          <w:rFonts w:hint="eastAsia"/>
        </w:rPr>
      </w:pPr>
      <w:r>
        <w:rPr>
          <w:rFonts w:hint="eastAsia"/>
        </w:rPr>
        <w:t>下图显示当用户进行订单相关操作之后，Orderdatabase层处理的各个对象之间的协作：</w:t>
      </w:r>
    </w:p>
    <w:p>
      <w:pPr>
        <w:pStyle w:val="16"/>
        <w:ind w:left="420" w:firstLine="0" w:firstLineChars="0"/>
        <w:rPr>
          <w:rFonts w:hint="eastAsia"/>
        </w:rPr>
      </w:pPr>
      <w:r>
        <w:rPr>
          <w:rFonts w:hint="eastAsia"/>
        </w:rPr>
        <w:drawing>
          <wp:inline distT="0" distB="0" distL="114300" distR="114300">
            <wp:extent cx="4218305" cy="2708910"/>
            <wp:effectExtent l="0" t="0" r="10795" b="15240"/>
            <wp:docPr id="59" name="图片 3" descr="OrderDatabase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 descr="OrderDatabase模块"/>
                    <pic:cNvPicPr>
                      <a:picLocks noChangeAspect="1"/>
                    </pic:cNvPicPr>
                  </pic:nvPicPr>
                  <pic:blipFill>
                    <a:blip r:embed="rId58"/>
                    <a:stretch>
                      <a:fillRect/>
                    </a:stretch>
                  </pic:blipFill>
                  <pic:spPr>
                    <a:xfrm>
                      <a:off x="0" y="0"/>
                      <a:ext cx="4218305" cy="2708910"/>
                    </a:xfrm>
                    <a:prstGeom prst="rect">
                      <a:avLst/>
                    </a:prstGeom>
                    <a:noFill/>
                    <a:ln w="9525">
                      <a:noFill/>
                    </a:ln>
                  </pic:spPr>
                </pic:pic>
              </a:graphicData>
            </a:graphic>
          </wp:inline>
        </w:drawing>
      </w:r>
    </w:p>
    <w:p>
      <w:pPr>
        <w:rPr>
          <w:rFonts w:hint="eastAsia"/>
        </w:rPr>
      </w:pPr>
      <w:r>
        <w:rPr>
          <w:rFonts w:hint="eastAsia"/>
        </w:rPr>
        <w:t>其状态图并无多少状态，故不描述。</w:t>
      </w:r>
    </w:p>
    <w:p>
      <w:r>
        <w:t>(5)</w:t>
      </w:r>
      <w:r>
        <w:rPr>
          <w:rFonts w:hint="eastAsia"/>
        </w:rPr>
        <w:t>OrderDatabase表设计</w:t>
      </w:r>
    </w:p>
    <w:p>
      <w:r>
        <w:rPr>
          <w:rFonts w:hint="eastAsia"/>
        </w:rPr>
        <w:t>Order</w:t>
      </w:r>
      <w:r>
        <w:t>VO</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0"/>
        <w:gridCol w:w="5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ColumnName</w:t>
            </w:r>
          </w:p>
        </w:tc>
        <w:tc>
          <w:tcPr>
            <w:tcW w:w="5722" w:type="dxa"/>
          </w:tcPr>
          <w:p>
            <w:pPr>
              <w:rPr>
                <w:kern w:val="0"/>
                <w:sz w:val="20"/>
                <w:szCs w:val="20"/>
              </w:rPr>
            </w:pPr>
            <w:r>
              <w:rPr>
                <w:rFonts w:hint="eastAsia"/>
                <w:kern w:val="0"/>
                <w:sz w:val="20"/>
                <w:szCs w:val="20"/>
              </w:rPr>
              <w:t>DataType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id</w:t>
            </w:r>
          </w:p>
        </w:tc>
        <w:tc>
          <w:tcPr>
            <w:tcW w:w="5722" w:type="dxa"/>
          </w:tcPr>
          <w:p>
            <w:pPr>
              <w:rPr>
                <w:kern w:val="0"/>
                <w:sz w:val="20"/>
                <w:szCs w:val="20"/>
              </w:rPr>
            </w:pPr>
            <w:r>
              <w:rPr>
                <w:kern w:val="0"/>
                <w:sz w:val="20"/>
                <w:szCs w:val="20"/>
              </w:rPr>
              <w:t>l</w:t>
            </w:r>
            <w:r>
              <w:rPr>
                <w:rFonts w:hint="eastAsia"/>
                <w:kern w:val="0"/>
                <w:sz w:val="20"/>
                <w:szCs w:val="20"/>
              </w:rPr>
              <w:t>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status</w:t>
            </w:r>
          </w:p>
        </w:tc>
        <w:tc>
          <w:tcPr>
            <w:tcW w:w="5722" w:type="dxa"/>
          </w:tcPr>
          <w:p>
            <w:pPr>
              <w:rPr>
                <w:kern w:val="0"/>
                <w:sz w:val="20"/>
                <w:szCs w:val="20"/>
              </w:rPr>
            </w:pPr>
            <w:r>
              <w:rPr>
                <w:rFonts w:hint="eastAsia"/>
                <w:kern w:val="0"/>
                <w:sz w:val="20"/>
                <w:szCs w:val="20"/>
              </w:rPr>
              <w:t>OrderStatus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begin</w:t>
            </w:r>
            <w:r>
              <w:rPr>
                <w:kern w:val="0"/>
                <w:sz w:val="20"/>
                <w:szCs w:val="20"/>
              </w:rPr>
              <w:t>time</w:t>
            </w:r>
          </w:p>
        </w:tc>
        <w:tc>
          <w:tcPr>
            <w:tcW w:w="5722" w:type="dxa"/>
          </w:tcPr>
          <w:p>
            <w:pPr>
              <w:rPr>
                <w:kern w:val="0"/>
                <w:sz w:val="20"/>
                <w:szCs w:val="20"/>
              </w:rPr>
            </w:pPr>
            <w:r>
              <w:rPr>
                <w:rFonts w:hint="eastAsia"/>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E</w:t>
            </w:r>
            <w:r>
              <w:rPr>
                <w:rFonts w:hint="eastAsia"/>
                <w:kern w:val="0"/>
                <w:sz w:val="20"/>
                <w:szCs w:val="20"/>
              </w:rPr>
              <w:t>ndtime</w:t>
            </w:r>
          </w:p>
        </w:tc>
        <w:tc>
          <w:tcPr>
            <w:tcW w:w="5722" w:type="dxa"/>
          </w:tcPr>
          <w:p>
            <w:pPr>
              <w:rPr>
                <w:kern w:val="0"/>
                <w:sz w:val="20"/>
                <w:szCs w:val="20"/>
              </w:rPr>
            </w:pPr>
            <w:r>
              <w:rPr>
                <w:rFonts w:hint="eastAsia"/>
                <w:kern w:val="0"/>
                <w:sz w:val="20"/>
                <w:szCs w:val="20"/>
              </w:rPr>
              <w:t>S</w:t>
            </w:r>
            <w:r>
              <w:rPr>
                <w:kern w:val="0"/>
                <w:sz w:val="20"/>
                <w:szCs w:val="20"/>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act</w:t>
            </w:r>
            <w:r>
              <w:rPr>
                <w:kern w:val="0"/>
                <w:sz w:val="20"/>
                <w:szCs w:val="20"/>
              </w:rPr>
              <w:t>ualBeginTime</w:t>
            </w:r>
          </w:p>
        </w:tc>
        <w:tc>
          <w:tcPr>
            <w:tcW w:w="5722" w:type="dxa"/>
          </w:tcPr>
          <w:p>
            <w:pPr>
              <w:rPr>
                <w:kern w:val="0"/>
                <w:sz w:val="20"/>
                <w:szCs w:val="20"/>
              </w:rPr>
            </w:pPr>
            <w:r>
              <w:rPr>
                <w:rFonts w:hint="eastAsia"/>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E</w:t>
            </w:r>
            <w:r>
              <w:rPr>
                <w:rFonts w:hint="eastAsia"/>
                <w:kern w:val="0"/>
                <w:sz w:val="20"/>
                <w:szCs w:val="20"/>
              </w:rPr>
              <w:t>xpectedPeople</w:t>
            </w:r>
          </w:p>
        </w:tc>
        <w:tc>
          <w:tcPr>
            <w:tcW w:w="5722" w:type="dxa"/>
          </w:tcPr>
          <w:p>
            <w:pPr>
              <w:rPr>
                <w:kern w:val="0"/>
                <w:sz w:val="20"/>
                <w:szCs w:val="20"/>
              </w:rPr>
            </w:pPr>
            <w:r>
              <w:rPr>
                <w:kern w:val="0"/>
                <w:sz w:val="20"/>
                <w:szCs w:val="20"/>
              </w:rPr>
              <w:t>I</w:t>
            </w:r>
            <w:r>
              <w:rPr>
                <w:rFonts w:hint="eastAsia"/>
                <w:kern w:val="0"/>
                <w:sz w:val="20"/>
                <w:szCs w:val="20"/>
              </w:rPr>
              <w:t>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A</w:t>
            </w:r>
            <w:r>
              <w:rPr>
                <w:rFonts w:hint="eastAsia"/>
                <w:kern w:val="0"/>
                <w:sz w:val="20"/>
                <w:szCs w:val="20"/>
              </w:rPr>
              <w:t>ctual</w:t>
            </w:r>
            <w:r>
              <w:rPr>
                <w:kern w:val="0"/>
                <w:sz w:val="20"/>
                <w:szCs w:val="20"/>
              </w:rPr>
              <w:t>People</w:t>
            </w:r>
          </w:p>
        </w:tc>
        <w:tc>
          <w:tcPr>
            <w:tcW w:w="5722" w:type="dxa"/>
          </w:tcPr>
          <w:p>
            <w:pPr>
              <w:rPr>
                <w:kern w:val="0"/>
                <w:sz w:val="20"/>
                <w:szCs w:val="20"/>
              </w:rPr>
            </w:pPr>
            <w:r>
              <w:rPr>
                <w:kern w:val="0"/>
                <w:sz w:val="20"/>
                <w:szCs w:val="20"/>
              </w:rPr>
              <w:t>I</w:t>
            </w:r>
            <w:r>
              <w:rPr>
                <w:rFonts w:hint="eastAsia"/>
                <w:kern w:val="0"/>
                <w:sz w:val="20"/>
                <w:szCs w:val="20"/>
              </w:rPr>
              <w:t>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expectedHave</w:t>
            </w:r>
            <w:r>
              <w:rPr>
                <w:kern w:val="0"/>
                <w:sz w:val="20"/>
                <w:szCs w:val="20"/>
              </w:rPr>
              <w:t>Child</w:t>
            </w:r>
          </w:p>
        </w:tc>
        <w:tc>
          <w:tcPr>
            <w:tcW w:w="5722" w:type="dxa"/>
          </w:tcPr>
          <w:p>
            <w:pPr>
              <w:rPr>
                <w:kern w:val="0"/>
                <w:sz w:val="20"/>
                <w:szCs w:val="20"/>
              </w:rPr>
            </w:pPr>
            <w:r>
              <w:rPr>
                <w:kern w:val="0"/>
                <w:sz w:val="20"/>
                <w:szCs w:val="20"/>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is</w:t>
            </w:r>
            <w:r>
              <w:rPr>
                <w:kern w:val="0"/>
                <w:sz w:val="20"/>
                <w:szCs w:val="20"/>
              </w:rPr>
              <w:t>HaveChild</w:t>
            </w:r>
          </w:p>
        </w:tc>
        <w:tc>
          <w:tcPr>
            <w:tcW w:w="5722" w:type="dxa"/>
          </w:tcPr>
          <w:p>
            <w:pPr>
              <w:rPr>
                <w:kern w:val="0"/>
                <w:sz w:val="20"/>
                <w:szCs w:val="20"/>
              </w:rPr>
            </w:pPr>
            <w:r>
              <w:rPr>
                <w:kern w:val="0"/>
                <w:sz w:val="20"/>
                <w:szCs w:val="20"/>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H</w:t>
            </w:r>
            <w:r>
              <w:rPr>
                <w:rFonts w:hint="eastAsia"/>
                <w:kern w:val="0"/>
                <w:sz w:val="20"/>
                <w:szCs w:val="20"/>
              </w:rPr>
              <w:t>otel</w:t>
            </w:r>
            <w:r>
              <w:rPr>
                <w:kern w:val="0"/>
                <w:sz w:val="20"/>
                <w:szCs w:val="20"/>
              </w:rPr>
              <w:t>id</w:t>
            </w:r>
          </w:p>
        </w:tc>
        <w:tc>
          <w:tcPr>
            <w:tcW w:w="5722" w:type="dxa"/>
          </w:tcPr>
          <w:p>
            <w:pPr>
              <w:rPr>
                <w:kern w:val="0"/>
                <w:sz w:val="20"/>
                <w:szCs w:val="20"/>
              </w:rPr>
            </w:pPr>
            <w:r>
              <w:rPr>
                <w:kern w:val="0"/>
                <w:sz w:val="20"/>
                <w:szCs w:val="20"/>
              </w:rPr>
              <w:t>L</w:t>
            </w:r>
            <w:r>
              <w:rPr>
                <w:rFonts w:hint="eastAsia"/>
                <w:kern w:val="0"/>
                <w:sz w:val="20"/>
                <w:szCs w:val="20"/>
              </w:rPr>
              <w:t>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room</w:t>
            </w:r>
          </w:p>
        </w:tc>
        <w:tc>
          <w:tcPr>
            <w:tcW w:w="5722" w:type="dxa"/>
          </w:tcPr>
          <w:p>
            <w:pPr>
              <w:rPr>
                <w:kern w:val="0"/>
                <w:sz w:val="20"/>
                <w:szCs w:val="20"/>
              </w:rPr>
            </w:pPr>
            <w:r>
              <w:rPr>
                <w:rFonts w:hint="eastAsia"/>
                <w:kern w:val="0"/>
                <w:sz w:val="20"/>
                <w:szCs w:val="20"/>
              </w:rPr>
              <w:t>RoomVO</w:t>
            </w:r>
          </w:p>
        </w:tc>
      </w:tr>
    </w:tbl>
    <w:p>
      <w:r>
        <w:rPr>
          <w:rFonts w:hint="eastAsia"/>
        </w:rPr>
        <w:t>status为以OrderStatus映射代表的枚举类型。</w:t>
      </w:r>
    </w:p>
    <w:p>
      <w:r>
        <w:rPr>
          <w:rFonts w:hint="eastAsia"/>
        </w:rPr>
        <w:t>room为以RoomVO为容器的类型。</w:t>
      </w:r>
    </w:p>
    <w:p/>
    <w:p>
      <w:pPr>
        <w:pStyle w:val="4"/>
      </w:pPr>
      <w:bookmarkStart w:id="31" w:name="_Toc30153"/>
      <w:r>
        <w:rPr>
          <w:rFonts w:hint="eastAsia"/>
          <w:lang w:val="en-US" w:eastAsia="zh-CN"/>
        </w:rPr>
        <w:t xml:space="preserve">4.3.6 </w:t>
      </w:r>
      <w:r>
        <w:rPr>
          <w:rFonts w:hint="eastAsia"/>
        </w:rPr>
        <w:t>HotelDatabase 模块</w:t>
      </w:r>
      <w:bookmarkEnd w:id="31"/>
    </w:p>
    <w:p>
      <w:r>
        <w:rPr>
          <w:rFonts w:hint="eastAsia"/>
        </w:rPr>
        <w:t>(</w:t>
      </w:r>
      <w:r>
        <w:t>1</w:t>
      </w:r>
      <w:r>
        <w:rPr>
          <w:rFonts w:hint="eastAsia"/>
        </w:rPr>
        <w:t>)模块概述</w:t>
      </w:r>
    </w:p>
    <w:p>
      <w:r>
        <w:t>Hotel</w:t>
      </w:r>
      <w:r>
        <w:rPr>
          <w:rFonts w:hint="eastAsia"/>
        </w:rPr>
        <w:t>Database 模块承担这对</w:t>
      </w:r>
      <w:r>
        <w:t>hotel</w:t>
      </w:r>
      <w:r>
        <w:rPr>
          <w:rFonts w:hint="eastAsia"/>
        </w:rPr>
        <w:t>po单一持久化对象的更新插入和维护等操作的服务</w:t>
      </w:r>
    </w:p>
    <w:p>
      <w:r>
        <w:rPr>
          <w:rFonts w:hint="eastAsia"/>
        </w:rPr>
        <w:t>(</w:t>
      </w:r>
      <w:r>
        <w:t>2</w:t>
      </w:r>
      <w:r>
        <w:rPr>
          <w:rFonts w:hint="eastAsia"/>
        </w:rPr>
        <w:t>)整体结构</w:t>
      </w:r>
    </w:p>
    <w:p>
      <w:r>
        <w:rPr>
          <w:rFonts w:hint="eastAsia"/>
        </w:rPr>
        <w:t>对于该DatabaseService接口，釆用Mysql实现方式，其类图如下：</w:t>
      </w:r>
    </w:p>
    <w:p>
      <w:pPr>
        <w:rPr>
          <w:rFonts w:hint="eastAsia"/>
        </w:rPr>
      </w:pPr>
      <w:r>
        <w:rPr>
          <w:rFonts w:hint="eastAsia"/>
        </w:rPr>
        <w:drawing>
          <wp:inline distT="0" distB="0" distL="114300" distR="114300">
            <wp:extent cx="2389505" cy="2312035"/>
            <wp:effectExtent l="0" t="0" r="10795" b="12065"/>
            <wp:docPr id="58" name="图片 4" descr="HotelDatabase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 descr="HotelDatabase类图"/>
                    <pic:cNvPicPr>
                      <a:picLocks noChangeAspect="1"/>
                    </pic:cNvPicPr>
                  </pic:nvPicPr>
                  <pic:blipFill>
                    <a:blip r:embed="rId59"/>
                    <a:stretch>
                      <a:fillRect/>
                    </a:stretch>
                  </pic:blipFill>
                  <pic:spPr>
                    <a:xfrm>
                      <a:off x="0" y="0"/>
                      <a:ext cx="2389505" cy="2312035"/>
                    </a:xfrm>
                    <a:prstGeom prst="rect">
                      <a:avLst/>
                    </a:prstGeom>
                    <a:noFill/>
                    <a:ln w="9525">
                      <a:noFill/>
                    </a:ln>
                  </pic:spPr>
                </pic:pic>
              </a:graphicData>
            </a:graphic>
          </wp:inline>
        </w:drawing>
      </w:r>
    </w:p>
    <w:p>
      <w:r>
        <w:t>Hotel</w:t>
      </w:r>
      <w:r>
        <w:rPr>
          <w:rFonts w:hint="eastAsia"/>
        </w:rPr>
        <w:t>Database模块各个类的职责由下表所示</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rPr>
                <w:kern w:val="0"/>
                <w:sz w:val="20"/>
                <w:szCs w:val="20"/>
              </w:rPr>
            </w:pPr>
            <w:r>
              <w:rPr>
                <w:rFonts w:hint="eastAsia"/>
                <w:kern w:val="0"/>
                <w:sz w:val="20"/>
                <w:szCs w:val="20"/>
              </w:rPr>
              <w:t>类</w:t>
            </w:r>
          </w:p>
        </w:tc>
        <w:tc>
          <w:tcPr>
            <w:tcW w:w="6906" w:type="dxa"/>
            <w:vAlign w:val="center"/>
          </w:tcPr>
          <w:p>
            <w:pPr>
              <w:jc w:val="center"/>
              <w:rPr>
                <w:kern w:val="0"/>
                <w:sz w:val="20"/>
                <w:szCs w:val="20"/>
              </w:rPr>
            </w:pPr>
            <w:r>
              <w:rPr>
                <w:rFonts w:hint="eastAsia"/>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szCs w:val="20"/>
              </w:rPr>
            </w:pPr>
            <w:r>
              <w:rPr>
                <w:rFonts w:hint="eastAsia"/>
                <w:kern w:val="0"/>
                <w:sz w:val="20"/>
                <w:szCs w:val="20"/>
              </w:rPr>
              <w:t>HotelDataServiceMysqlImpl</w:t>
            </w:r>
          </w:p>
        </w:tc>
        <w:tc>
          <w:tcPr>
            <w:tcW w:w="6906" w:type="dxa"/>
          </w:tcPr>
          <w:p>
            <w:pPr>
              <w:rPr>
                <w:kern w:val="0"/>
                <w:sz w:val="20"/>
                <w:szCs w:val="20"/>
              </w:rPr>
            </w:pPr>
            <w:r>
              <w:rPr>
                <w:rFonts w:hint="eastAsia"/>
                <w:kern w:val="0"/>
                <w:sz w:val="20"/>
                <w:szCs w:val="20"/>
              </w:rPr>
              <w:t>负责对Hotel数据库记录的更新，增添等操作的实现</w:t>
            </w:r>
          </w:p>
        </w:tc>
      </w:tr>
    </w:tbl>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6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kern w:val="0"/>
                <w:sz w:val="20"/>
                <w:szCs w:val="20"/>
              </w:rPr>
            </w:pPr>
            <w:r>
              <w:rPr>
                <w:rFonts w:hint="eastAsia"/>
                <w:kern w:val="0"/>
                <w:sz w:val="20"/>
                <w:szCs w:val="20"/>
              </w:rPr>
              <w:t>HotelDataService.insertHotel(HotelPO po)</w:t>
            </w:r>
          </w:p>
        </w:tc>
        <w:tc>
          <w:tcPr>
            <w:tcW w:w="6004" w:type="dxa"/>
          </w:tcPr>
          <w:p>
            <w:pPr>
              <w:jc w:val="center"/>
              <w:rPr>
                <w:kern w:val="0"/>
                <w:sz w:val="20"/>
                <w:szCs w:val="20"/>
              </w:rPr>
            </w:pPr>
            <w:r>
              <w:rPr>
                <w:rFonts w:hint="eastAsia"/>
                <w:kern w:val="0"/>
                <w:sz w:val="20"/>
                <w:szCs w:val="20"/>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kern w:val="0"/>
                <w:sz w:val="20"/>
                <w:szCs w:val="20"/>
              </w:rPr>
            </w:pPr>
            <w:r>
              <w:rPr>
                <w:rFonts w:hint="eastAsia"/>
                <w:kern w:val="0"/>
                <w:sz w:val="20"/>
                <w:szCs w:val="20"/>
              </w:rPr>
              <w:t>HotelDataService.getHotelInfo(HotelID id)</w:t>
            </w:r>
          </w:p>
        </w:tc>
        <w:tc>
          <w:tcPr>
            <w:tcW w:w="6004" w:type="dxa"/>
          </w:tcPr>
          <w:p>
            <w:pPr>
              <w:jc w:val="center"/>
              <w:rPr>
                <w:kern w:val="0"/>
                <w:sz w:val="20"/>
                <w:szCs w:val="20"/>
              </w:rPr>
            </w:pPr>
            <w:r>
              <w:rPr>
                <w:rFonts w:hint="eastAsia"/>
                <w:kern w:val="0"/>
                <w:sz w:val="20"/>
                <w:szCs w:val="20"/>
              </w:rPr>
              <w:t>得到Hotel信息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kern w:val="0"/>
                <w:sz w:val="20"/>
                <w:szCs w:val="20"/>
              </w:rPr>
            </w:pPr>
            <w:r>
              <w:rPr>
                <w:rFonts w:hint="eastAsia"/>
                <w:kern w:val="0"/>
                <w:sz w:val="20"/>
                <w:szCs w:val="20"/>
              </w:rPr>
              <w:t>HotelDataService.setHotelInfo(HotelPO po)</w:t>
            </w:r>
          </w:p>
        </w:tc>
        <w:tc>
          <w:tcPr>
            <w:tcW w:w="6004" w:type="dxa"/>
          </w:tcPr>
          <w:p>
            <w:pPr>
              <w:jc w:val="center"/>
              <w:rPr>
                <w:kern w:val="0"/>
                <w:sz w:val="20"/>
                <w:szCs w:val="20"/>
              </w:rPr>
            </w:pPr>
            <w:r>
              <w:rPr>
                <w:rFonts w:hint="eastAsia"/>
                <w:kern w:val="0"/>
                <w:sz w:val="20"/>
                <w:szCs w:val="20"/>
              </w:rPr>
              <w:t>更改Hotel信息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rPr>
                <w:kern w:val="0"/>
                <w:sz w:val="20"/>
                <w:szCs w:val="20"/>
              </w:rPr>
            </w:pPr>
            <w:r>
              <w:rPr>
                <w:rFonts w:hint="eastAsia"/>
                <w:kern w:val="0"/>
                <w:sz w:val="20"/>
                <w:szCs w:val="20"/>
              </w:rPr>
              <w:t>HotelDataService.insertRoom(RoomPO po)</w:t>
            </w:r>
          </w:p>
        </w:tc>
        <w:tc>
          <w:tcPr>
            <w:tcW w:w="6004" w:type="dxa"/>
          </w:tcPr>
          <w:p>
            <w:pPr>
              <w:jc w:val="center"/>
              <w:rPr>
                <w:kern w:val="0"/>
                <w:sz w:val="20"/>
                <w:szCs w:val="20"/>
              </w:rPr>
            </w:pPr>
            <w:r>
              <w:rPr>
                <w:rFonts w:hint="eastAsia"/>
                <w:kern w:val="0"/>
                <w:sz w:val="20"/>
                <w:szCs w:val="20"/>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rPr>
                <w:kern w:val="0"/>
                <w:sz w:val="20"/>
                <w:szCs w:val="20"/>
              </w:rPr>
            </w:pPr>
            <w:r>
              <w:rPr>
                <w:rFonts w:hint="eastAsia"/>
                <w:kern w:val="0"/>
                <w:sz w:val="20"/>
                <w:szCs w:val="20"/>
              </w:rPr>
              <w:t>HotelDataService.getRoomInfo(HotelID id)</w:t>
            </w:r>
          </w:p>
        </w:tc>
        <w:tc>
          <w:tcPr>
            <w:tcW w:w="6004" w:type="dxa"/>
          </w:tcPr>
          <w:p>
            <w:pPr>
              <w:jc w:val="center"/>
              <w:rPr>
                <w:kern w:val="0"/>
                <w:sz w:val="20"/>
                <w:szCs w:val="20"/>
              </w:rPr>
            </w:pPr>
            <w:r>
              <w:rPr>
                <w:rFonts w:hint="eastAsia"/>
                <w:kern w:val="0"/>
                <w:sz w:val="20"/>
                <w:szCs w:val="20"/>
              </w:rPr>
              <w:t>得到Room信息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rPr>
                <w:kern w:val="0"/>
                <w:sz w:val="20"/>
                <w:szCs w:val="20"/>
              </w:rPr>
            </w:pPr>
            <w:r>
              <w:rPr>
                <w:rFonts w:hint="eastAsia"/>
                <w:kern w:val="0"/>
                <w:sz w:val="20"/>
                <w:szCs w:val="20"/>
              </w:rPr>
              <w:t>HotelDataService.setRoomInfo(RoomPO po)</w:t>
            </w:r>
          </w:p>
        </w:tc>
        <w:tc>
          <w:tcPr>
            <w:tcW w:w="6004" w:type="dxa"/>
          </w:tcPr>
          <w:p>
            <w:pPr>
              <w:jc w:val="center"/>
              <w:rPr>
                <w:kern w:val="0"/>
                <w:sz w:val="20"/>
                <w:szCs w:val="20"/>
              </w:rPr>
            </w:pPr>
            <w:r>
              <w:rPr>
                <w:rFonts w:hint="eastAsia"/>
                <w:kern w:val="0"/>
                <w:sz w:val="20"/>
                <w:szCs w:val="20"/>
              </w:rPr>
              <w:t>更改Room信息</w:t>
            </w:r>
          </w:p>
        </w:tc>
      </w:tr>
    </w:tbl>
    <w:p/>
    <w:p>
      <w:r>
        <w:rPr>
          <w:rFonts w:hint="eastAsia"/>
        </w:rPr>
        <w:t>(</w:t>
      </w:r>
      <w:r>
        <w:t>3</w:t>
      </w:r>
      <w:r>
        <w:rPr>
          <w:rFonts w:hint="eastAsia"/>
        </w:rPr>
        <w:t>)模块内部类的接口规范</w:t>
      </w:r>
    </w:p>
    <w:p>
      <w:r>
        <w:rPr>
          <w:rFonts w:hint="eastAsia"/>
        </w:rPr>
        <w:t>其向下无需要的接口，故只描述供接口</w:t>
      </w:r>
    </w:p>
    <w:p>
      <w:r>
        <w:rPr>
          <w:rFonts w:hint="eastAsia"/>
        </w:rPr>
        <w:t>OrderDataServiceMysqlImpl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kern w:val="0"/>
                <w:sz w:val="20"/>
                <w:szCs w:val="20"/>
              </w:rPr>
            </w:pPr>
            <w:r>
              <w:rPr>
                <w:rFonts w:hint="eastAsia"/>
                <w:kern w:val="0"/>
                <w:sz w:val="20"/>
                <w:szCs w:val="20"/>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szCs w:val="20"/>
              </w:rPr>
            </w:pPr>
            <w:r>
              <w:rPr>
                <w:rFonts w:hint="eastAsia"/>
                <w:kern w:val="0"/>
                <w:sz w:val="20"/>
                <w:szCs w:val="20"/>
              </w:rPr>
              <w:t>HotelDataService.insertHotel</w:t>
            </w:r>
          </w:p>
        </w:tc>
        <w:tc>
          <w:tcPr>
            <w:tcW w:w="1734" w:type="dxa"/>
            <w:vAlign w:val="center"/>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public ResultMessage insertHotel(HotelPO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用户要求添加酒店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在Hotel数据库中插入po（酒店信息）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szCs w:val="20"/>
              </w:rPr>
            </w:pPr>
            <w:r>
              <w:rPr>
                <w:rFonts w:hint="eastAsia"/>
                <w:kern w:val="0"/>
                <w:sz w:val="20"/>
                <w:szCs w:val="20"/>
              </w:rPr>
              <w:t>HotelDataService.getHotelInfo</w:t>
            </w:r>
          </w:p>
        </w:tc>
        <w:tc>
          <w:tcPr>
            <w:tcW w:w="1734" w:type="dxa"/>
            <w:vAlign w:val="center"/>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 xml:space="preserve">public </w:t>
            </w:r>
            <w:r>
              <w:rPr>
                <w:kern w:val="0"/>
                <w:sz w:val="20"/>
                <w:szCs w:val="20"/>
              </w:rPr>
              <w:t xml:space="preserve">HotelPO </w:t>
            </w:r>
            <w:r>
              <w:rPr>
                <w:rFonts w:hint="eastAsia"/>
                <w:kern w:val="0"/>
                <w:sz w:val="20"/>
                <w:szCs w:val="20"/>
              </w:rPr>
              <w:t>getHotelInfo(HotelID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用户要求获取酒店信息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w:t>
            </w:r>
            <w:r>
              <w:rPr>
                <w:kern w:val="0"/>
                <w:sz w:val="20"/>
                <w:szCs w:val="20"/>
              </w:rPr>
              <w:t>Hotel</w:t>
            </w:r>
            <w:r>
              <w:rPr>
                <w:rFonts w:hint="eastAsia"/>
                <w:kern w:val="0"/>
                <w:sz w:val="20"/>
                <w:szCs w:val="20"/>
              </w:rPr>
              <w:t>数据库中获得对应po的信息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szCs w:val="20"/>
              </w:rPr>
            </w:pPr>
            <w:r>
              <w:rPr>
                <w:rFonts w:hint="eastAsia"/>
                <w:kern w:val="0"/>
                <w:sz w:val="20"/>
                <w:szCs w:val="20"/>
              </w:rPr>
              <w:t>HotelDataService.setHotelInfo</w:t>
            </w:r>
          </w:p>
        </w:tc>
        <w:tc>
          <w:tcPr>
            <w:tcW w:w="1734" w:type="dxa"/>
            <w:vAlign w:val="center"/>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public ResultMessage setHotelInfo(HotelPO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用户请求修改酒店信息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w:t>
            </w:r>
            <w:r>
              <w:rPr>
                <w:kern w:val="0"/>
                <w:sz w:val="20"/>
                <w:szCs w:val="20"/>
              </w:rPr>
              <w:t>Hotel</w:t>
            </w:r>
            <w:r>
              <w:rPr>
                <w:rFonts w:hint="eastAsia"/>
                <w:kern w:val="0"/>
                <w:sz w:val="20"/>
                <w:szCs w:val="20"/>
              </w:rPr>
              <w:t>数据库中修改对应po的信息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jc w:val="center"/>
              <w:rPr>
                <w:kern w:val="0"/>
                <w:sz w:val="20"/>
                <w:szCs w:val="20"/>
              </w:rPr>
            </w:pPr>
            <w:r>
              <w:rPr>
                <w:rFonts w:hint="eastAsia"/>
                <w:kern w:val="0"/>
                <w:sz w:val="20"/>
                <w:szCs w:val="20"/>
              </w:rPr>
              <w:t>HotelDataService.insert</w:t>
            </w:r>
            <w:r>
              <w:rPr>
                <w:kern w:val="0"/>
                <w:sz w:val="20"/>
                <w:szCs w:val="20"/>
              </w:rPr>
              <w:t>Room</w:t>
            </w:r>
          </w:p>
        </w:tc>
        <w:tc>
          <w:tcPr>
            <w:tcW w:w="1734" w:type="dxa"/>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public ResultMessage insert</w:t>
            </w:r>
            <w:r>
              <w:rPr>
                <w:kern w:val="0"/>
                <w:sz w:val="20"/>
                <w:szCs w:val="20"/>
              </w:rPr>
              <w:t>Room</w:t>
            </w:r>
            <w:r>
              <w:rPr>
                <w:rFonts w:hint="eastAsia"/>
                <w:kern w:val="0"/>
                <w:sz w:val="20"/>
                <w:szCs w:val="20"/>
              </w:rPr>
              <w:t>(</w:t>
            </w:r>
            <w:r>
              <w:rPr>
                <w:kern w:val="0"/>
                <w:sz w:val="20"/>
                <w:szCs w:val="20"/>
              </w:rPr>
              <w:t>Room</w:t>
            </w:r>
            <w:r>
              <w:rPr>
                <w:rFonts w:hint="eastAsia"/>
                <w:kern w:val="0"/>
                <w:sz w:val="20"/>
                <w:szCs w:val="20"/>
              </w:rPr>
              <w:t>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rPr>
                <w:kern w:val="0"/>
                <w:sz w:val="20"/>
                <w:szCs w:val="20"/>
              </w:rPr>
            </w:pPr>
          </w:p>
        </w:tc>
        <w:tc>
          <w:tcPr>
            <w:tcW w:w="1734" w:type="dxa"/>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用户要求添加房间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rPr>
                <w:kern w:val="0"/>
                <w:sz w:val="20"/>
                <w:szCs w:val="20"/>
              </w:rPr>
            </w:pPr>
          </w:p>
        </w:tc>
        <w:tc>
          <w:tcPr>
            <w:tcW w:w="1734" w:type="dxa"/>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在Room数据库中插入po（房间信息）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jc w:val="center"/>
              <w:rPr>
                <w:kern w:val="0"/>
                <w:sz w:val="20"/>
                <w:szCs w:val="20"/>
              </w:rPr>
            </w:pPr>
            <w:r>
              <w:rPr>
                <w:rFonts w:hint="eastAsia"/>
                <w:kern w:val="0"/>
                <w:sz w:val="20"/>
                <w:szCs w:val="20"/>
              </w:rPr>
              <w:t>HotelDataService.get</w:t>
            </w:r>
            <w:r>
              <w:rPr>
                <w:kern w:val="0"/>
                <w:sz w:val="20"/>
                <w:szCs w:val="20"/>
              </w:rPr>
              <w:t>Room</w:t>
            </w:r>
            <w:r>
              <w:rPr>
                <w:rFonts w:hint="eastAsia"/>
                <w:kern w:val="0"/>
                <w:sz w:val="20"/>
                <w:szCs w:val="20"/>
              </w:rPr>
              <w:t>Info</w:t>
            </w:r>
          </w:p>
        </w:tc>
        <w:tc>
          <w:tcPr>
            <w:tcW w:w="1734" w:type="dxa"/>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 xml:space="preserve">public </w:t>
            </w:r>
            <w:r>
              <w:rPr>
                <w:kern w:val="0"/>
                <w:sz w:val="20"/>
                <w:szCs w:val="20"/>
              </w:rPr>
              <w:t xml:space="preserve">HotelPO </w:t>
            </w:r>
            <w:r>
              <w:rPr>
                <w:rFonts w:hint="eastAsia"/>
                <w:kern w:val="0"/>
                <w:sz w:val="20"/>
                <w:szCs w:val="20"/>
              </w:rPr>
              <w:t>getRoomInfo(HotelID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rPr>
                <w:kern w:val="0"/>
                <w:sz w:val="20"/>
                <w:szCs w:val="20"/>
              </w:rPr>
            </w:pPr>
          </w:p>
        </w:tc>
        <w:tc>
          <w:tcPr>
            <w:tcW w:w="1734" w:type="dxa"/>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用户要求获取酒店的房间列表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rPr>
                <w:kern w:val="0"/>
                <w:sz w:val="20"/>
                <w:szCs w:val="20"/>
              </w:rPr>
            </w:pPr>
          </w:p>
        </w:tc>
        <w:tc>
          <w:tcPr>
            <w:tcW w:w="1734" w:type="dxa"/>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w:t>
            </w:r>
            <w:r>
              <w:rPr>
                <w:kern w:val="0"/>
                <w:sz w:val="20"/>
                <w:szCs w:val="20"/>
              </w:rPr>
              <w:t>Room</w:t>
            </w:r>
            <w:r>
              <w:rPr>
                <w:rFonts w:hint="eastAsia"/>
                <w:kern w:val="0"/>
                <w:sz w:val="20"/>
                <w:szCs w:val="20"/>
              </w:rPr>
              <w:t>数据库中获得对应po的信息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jc w:val="center"/>
              <w:rPr>
                <w:kern w:val="0"/>
                <w:sz w:val="20"/>
                <w:szCs w:val="20"/>
              </w:rPr>
            </w:pPr>
            <w:r>
              <w:rPr>
                <w:rFonts w:hint="eastAsia"/>
                <w:kern w:val="0"/>
                <w:sz w:val="20"/>
                <w:szCs w:val="20"/>
              </w:rPr>
              <w:t>HotelDataService.set</w:t>
            </w:r>
            <w:r>
              <w:rPr>
                <w:kern w:val="0"/>
                <w:sz w:val="20"/>
                <w:szCs w:val="20"/>
              </w:rPr>
              <w:t>Room</w:t>
            </w:r>
            <w:r>
              <w:rPr>
                <w:rFonts w:hint="eastAsia"/>
                <w:kern w:val="0"/>
                <w:sz w:val="20"/>
                <w:szCs w:val="20"/>
              </w:rPr>
              <w:t>Info</w:t>
            </w:r>
          </w:p>
        </w:tc>
        <w:tc>
          <w:tcPr>
            <w:tcW w:w="1734" w:type="dxa"/>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public ResultMessage setRoomInfo(RoomPO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rPr>
                <w:kern w:val="0"/>
                <w:sz w:val="20"/>
                <w:szCs w:val="20"/>
              </w:rPr>
            </w:pPr>
          </w:p>
        </w:tc>
        <w:tc>
          <w:tcPr>
            <w:tcW w:w="1734" w:type="dxa"/>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用户请求修改房间信息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rPr>
                <w:kern w:val="0"/>
                <w:sz w:val="20"/>
                <w:szCs w:val="20"/>
              </w:rPr>
            </w:pPr>
          </w:p>
        </w:tc>
        <w:tc>
          <w:tcPr>
            <w:tcW w:w="1734" w:type="dxa"/>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w:t>
            </w:r>
            <w:r>
              <w:rPr>
                <w:kern w:val="0"/>
                <w:sz w:val="20"/>
                <w:szCs w:val="20"/>
              </w:rPr>
              <w:t>Room</w:t>
            </w:r>
            <w:r>
              <w:rPr>
                <w:rFonts w:hint="eastAsia"/>
                <w:kern w:val="0"/>
                <w:sz w:val="20"/>
                <w:szCs w:val="20"/>
              </w:rPr>
              <w:t>数据库中修改对应po的信息</w:t>
            </w:r>
          </w:p>
        </w:tc>
      </w:tr>
    </w:tbl>
    <w:p/>
    <w:p>
      <w:r>
        <w:rPr>
          <w:rFonts w:hint="eastAsia"/>
        </w:rPr>
        <w:t>(</w:t>
      </w:r>
      <w:r>
        <w:t>4</w:t>
      </w:r>
      <w:r>
        <w:rPr>
          <w:rFonts w:hint="eastAsia"/>
        </w:rPr>
        <w:t>)数据层的动态模型</w:t>
      </w:r>
    </w:p>
    <w:p>
      <w:r>
        <w:rPr>
          <w:rFonts w:hint="eastAsia"/>
        </w:rPr>
        <w:t>下图显示当用户进行酒店相关操作之后，Hoteldatabase层处理的各个对象之间的协作：</w:t>
      </w:r>
    </w:p>
    <w:p>
      <w:pPr>
        <w:rPr>
          <w:rFonts w:hint="eastAsia"/>
        </w:rPr>
      </w:pPr>
      <w:r>
        <w:rPr>
          <w:rFonts w:hint="eastAsia"/>
        </w:rPr>
        <w:drawing>
          <wp:inline distT="0" distB="0" distL="114300" distR="114300">
            <wp:extent cx="4062730" cy="2665730"/>
            <wp:effectExtent l="0" t="0" r="13970" b="1270"/>
            <wp:docPr id="57" name="图片 5" descr="HotelDatabase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 descr="HotelDatabase模块"/>
                    <pic:cNvPicPr>
                      <a:picLocks noChangeAspect="1"/>
                    </pic:cNvPicPr>
                  </pic:nvPicPr>
                  <pic:blipFill>
                    <a:blip r:embed="rId60"/>
                    <a:stretch>
                      <a:fillRect/>
                    </a:stretch>
                  </pic:blipFill>
                  <pic:spPr>
                    <a:xfrm>
                      <a:off x="0" y="0"/>
                      <a:ext cx="4062730" cy="2665730"/>
                    </a:xfrm>
                    <a:prstGeom prst="rect">
                      <a:avLst/>
                    </a:prstGeom>
                    <a:noFill/>
                    <a:ln w="9525">
                      <a:noFill/>
                    </a:ln>
                  </pic:spPr>
                </pic:pic>
              </a:graphicData>
            </a:graphic>
          </wp:inline>
        </w:drawing>
      </w:r>
    </w:p>
    <w:p>
      <w:pPr>
        <w:rPr>
          <w:rFonts w:hint="eastAsia"/>
        </w:rPr>
      </w:pPr>
      <w:r>
        <w:rPr>
          <w:rFonts w:hint="eastAsia"/>
        </w:rPr>
        <w:t>其状态图并无多少状态，故不描述。</w:t>
      </w:r>
    </w:p>
    <w:p>
      <w:r>
        <w:t>(5)</w:t>
      </w:r>
      <w:r>
        <w:rPr>
          <w:rFonts w:hint="eastAsia"/>
        </w:rPr>
        <w:t>HotelDatabase表设计</w:t>
      </w:r>
    </w:p>
    <w:p>
      <w:r>
        <w:rPr>
          <w:rFonts w:hint="eastAsia"/>
        </w:rPr>
        <w:t>Hotel</w:t>
      </w:r>
      <w:r>
        <w:t>VO</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0"/>
        <w:gridCol w:w="5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ColumnName</w:t>
            </w:r>
          </w:p>
        </w:tc>
        <w:tc>
          <w:tcPr>
            <w:tcW w:w="5722" w:type="dxa"/>
          </w:tcPr>
          <w:p>
            <w:pPr>
              <w:rPr>
                <w:kern w:val="0"/>
                <w:sz w:val="20"/>
                <w:szCs w:val="20"/>
              </w:rPr>
            </w:pPr>
            <w:r>
              <w:rPr>
                <w:rFonts w:hint="eastAsia"/>
                <w:kern w:val="0"/>
                <w:sz w:val="20"/>
                <w:szCs w:val="20"/>
              </w:rPr>
              <w:t>DataType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id</w:t>
            </w:r>
          </w:p>
        </w:tc>
        <w:tc>
          <w:tcPr>
            <w:tcW w:w="5722" w:type="dxa"/>
          </w:tcPr>
          <w:p>
            <w:pPr>
              <w:rPr>
                <w:kern w:val="0"/>
                <w:sz w:val="20"/>
                <w:szCs w:val="20"/>
              </w:rPr>
            </w:pPr>
            <w:r>
              <w:rPr>
                <w:kern w:val="0"/>
                <w:sz w:val="20"/>
                <w:szCs w:val="20"/>
              </w:rPr>
              <w:t>l</w:t>
            </w:r>
            <w:r>
              <w:rPr>
                <w:rFonts w:hint="eastAsia"/>
                <w:kern w:val="0"/>
                <w:sz w:val="20"/>
                <w:szCs w:val="20"/>
              </w:rPr>
              <w:t>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n</w:t>
            </w:r>
            <w:r>
              <w:rPr>
                <w:rFonts w:hint="eastAsia"/>
                <w:kern w:val="0"/>
                <w:sz w:val="20"/>
                <w:szCs w:val="20"/>
              </w:rPr>
              <w:t>ame</w:t>
            </w:r>
          </w:p>
        </w:tc>
        <w:tc>
          <w:tcPr>
            <w:tcW w:w="5722" w:type="dxa"/>
          </w:tcPr>
          <w:p>
            <w:pPr>
              <w:rPr>
                <w:kern w:val="0"/>
                <w:sz w:val="20"/>
                <w:szCs w:val="20"/>
              </w:rPr>
            </w:pPr>
            <w:r>
              <w:rPr>
                <w:rFonts w:hint="eastAsia"/>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c</w:t>
            </w:r>
            <w:r>
              <w:rPr>
                <w:rFonts w:hint="eastAsia"/>
                <w:kern w:val="0"/>
                <w:sz w:val="20"/>
                <w:szCs w:val="20"/>
              </w:rPr>
              <w:t>ircle</w:t>
            </w:r>
          </w:p>
        </w:tc>
        <w:tc>
          <w:tcPr>
            <w:tcW w:w="5722" w:type="dxa"/>
          </w:tcPr>
          <w:p>
            <w:pPr>
              <w:rPr>
                <w:kern w:val="0"/>
                <w:sz w:val="20"/>
                <w:szCs w:val="20"/>
              </w:rPr>
            </w:pPr>
            <w:r>
              <w:rPr>
                <w:rFonts w:hint="eastAsia"/>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a</w:t>
            </w:r>
            <w:r>
              <w:rPr>
                <w:rFonts w:hint="eastAsia"/>
                <w:kern w:val="0"/>
                <w:sz w:val="20"/>
                <w:szCs w:val="20"/>
              </w:rPr>
              <w:t>ddress</w:t>
            </w:r>
          </w:p>
        </w:tc>
        <w:tc>
          <w:tcPr>
            <w:tcW w:w="5722" w:type="dxa"/>
          </w:tcPr>
          <w:p>
            <w:pPr>
              <w:rPr>
                <w:kern w:val="0"/>
                <w:sz w:val="20"/>
                <w:szCs w:val="20"/>
              </w:rPr>
            </w:pPr>
            <w:r>
              <w:rPr>
                <w:rFonts w:hint="eastAsia"/>
                <w:kern w:val="0"/>
                <w:sz w:val="20"/>
                <w:szCs w:val="20"/>
              </w:rPr>
              <w:t>S</w:t>
            </w:r>
            <w:r>
              <w:rPr>
                <w:kern w:val="0"/>
                <w:sz w:val="20"/>
                <w:szCs w:val="20"/>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s</w:t>
            </w:r>
            <w:r>
              <w:rPr>
                <w:rFonts w:hint="eastAsia"/>
                <w:kern w:val="0"/>
                <w:sz w:val="20"/>
                <w:szCs w:val="20"/>
              </w:rPr>
              <w:t>hou</w:t>
            </w:r>
            <w:r>
              <w:rPr>
                <w:kern w:val="0"/>
                <w:sz w:val="20"/>
                <w:szCs w:val="20"/>
              </w:rPr>
              <w:t>tcut</w:t>
            </w:r>
          </w:p>
        </w:tc>
        <w:tc>
          <w:tcPr>
            <w:tcW w:w="5722" w:type="dxa"/>
          </w:tcPr>
          <w:p>
            <w:pPr>
              <w:rPr>
                <w:kern w:val="0"/>
                <w:sz w:val="20"/>
                <w:szCs w:val="20"/>
              </w:rPr>
            </w:pPr>
            <w:r>
              <w:rPr>
                <w:rFonts w:hint="eastAsia"/>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e</w:t>
            </w:r>
            <w:r>
              <w:rPr>
                <w:rFonts w:hint="eastAsia"/>
                <w:kern w:val="0"/>
                <w:sz w:val="20"/>
                <w:szCs w:val="20"/>
              </w:rPr>
              <w:t>quipment</w:t>
            </w:r>
          </w:p>
        </w:tc>
        <w:tc>
          <w:tcPr>
            <w:tcW w:w="5722" w:type="dxa"/>
          </w:tcPr>
          <w:p>
            <w:pPr>
              <w:rPr>
                <w:kern w:val="0"/>
                <w:sz w:val="20"/>
                <w:szCs w:val="20"/>
              </w:rPr>
            </w:pPr>
            <w:r>
              <w:rPr>
                <w:kern w:val="0"/>
                <w:sz w:val="20"/>
                <w:szCs w:val="20"/>
              </w:rPr>
              <w:t>List&lt;String&gt;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s</w:t>
            </w:r>
            <w:r>
              <w:rPr>
                <w:rFonts w:hint="eastAsia"/>
                <w:kern w:val="0"/>
                <w:sz w:val="20"/>
                <w:szCs w:val="20"/>
              </w:rPr>
              <w:t>ervice</w:t>
            </w:r>
          </w:p>
        </w:tc>
        <w:tc>
          <w:tcPr>
            <w:tcW w:w="5722" w:type="dxa"/>
          </w:tcPr>
          <w:p>
            <w:pPr>
              <w:rPr>
                <w:kern w:val="0"/>
                <w:sz w:val="20"/>
                <w:szCs w:val="20"/>
              </w:rPr>
            </w:pPr>
            <w:r>
              <w:rPr>
                <w:kern w:val="0"/>
                <w:sz w:val="20"/>
                <w:szCs w:val="20"/>
              </w:rPr>
              <w:t>List&lt;String&gt;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s</w:t>
            </w:r>
            <w:r>
              <w:rPr>
                <w:rFonts w:hint="eastAsia"/>
                <w:kern w:val="0"/>
                <w:sz w:val="20"/>
                <w:szCs w:val="20"/>
              </w:rPr>
              <w:t>tar</w:t>
            </w:r>
          </w:p>
        </w:tc>
        <w:tc>
          <w:tcPr>
            <w:tcW w:w="5722" w:type="dxa"/>
          </w:tcPr>
          <w:p>
            <w:pPr>
              <w:rPr>
                <w:kern w:val="0"/>
                <w:sz w:val="20"/>
                <w:szCs w:val="20"/>
              </w:rPr>
            </w:pPr>
            <w:r>
              <w:rPr>
                <w:kern w:val="0"/>
                <w:sz w:val="20"/>
                <w:szCs w:val="20"/>
              </w:rPr>
              <w:t>I</w:t>
            </w:r>
            <w:r>
              <w:rPr>
                <w:rFonts w:hint="eastAsia"/>
                <w:kern w:val="0"/>
                <w:sz w:val="20"/>
                <w:szCs w:val="20"/>
              </w:rPr>
              <w:t>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score</w:t>
            </w:r>
          </w:p>
        </w:tc>
        <w:tc>
          <w:tcPr>
            <w:tcW w:w="5722" w:type="dxa"/>
          </w:tcPr>
          <w:p>
            <w:pPr>
              <w:rPr>
                <w:kern w:val="0"/>
                <w:sz w:val="20"/>
                <w:szCs w:val="20"/>
              </w:rPr>
            </w:pPr>
            <w:r>
              <w:rPr>
                <w:kern w:val="0"/>
                <w:sz w:val="20"/>
                <w:szCs w:val="20"/>
              </w:rPr>
              <w:t>l</w:t>
            </w:r>
            <w:r>
              <w:rPr>
                <w:rFonts w:hint="eastAsia"/>
                <w:kern w:val="0"/>
                <w:sz w:val="20"/>
                <w:szCs w:val="20"/>
              </w:rPr>
              <w:t>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room</w:t>
            </w:r>
          </w:p>
        </w:tc>
        <w:tc>
          <w:tcPr>
            <w:tcW w:w="5722" w:type="dxa"/>
          </w:tcPr>
          <w:p>
            <w:pPr>
              <w:rPr>
                <w:kern w:val="0"/>
                <w:sz w:val="20"/>
                <w:szCs w:val="20"/>
              </w:rPr>
            </w:pPr>
            <w:r>
              <w:rPr>
                <w:rFonts w:hint="eastAsia"/>
                <w:kern w:val="0"/>
                <w:sz w:val="20"/>
                <w:szCs w:val="20"/>
              </w:rPr>
              <w:t>RoomVO</w:t>
            </w:r>
          </w:p>
        </w:tc>
      </w:tr>
    </w:tbl>
    <w:p>
      <w:r>
        <w:rPr>
          <w:rFonts w:hint="eastAsia"/>
        </w:rPr>
        <w:t>room为以RoomVO为容器的类型。</w:t>
      </w:r>
    </w:p>
    <w:p/>
    <w:p>
      <w:pPr>
        <w:pStyle w:val="4"/>
      </w:pPr>
      <w:bookmarkStart w:id="32" w:name="_Toc14407"/>
      <w:r>
        <w:rPr>
          <w:rFonts w:hint="eastAsia"/>
          <w:lang w:val="en-US" w:eastAsia="zh-CN"/>
        </w:rPr>
        <w:t xml:space="preserve">4.3.7 </w:t>
      </w:r>
      <w:r>
        <w:rPr>
          <w:rFonts w:hint="eastAsia"/>
        </w:rPr>
        <w:t>Mem</w:t>
      </w:r>
      <w:r>
        <w:t>ber</w:t>
      </w:r>
      <w:r>
        <w:rPr>
          <w:rFonts w:hint="eastAsia"/>
        </w:rPr>
        <w:t>Database 模块</w:t>
      </w:r>
      <w:bookmarkEnd w:id="32"/>
    </w:p>
    <w:p>
      <w:pPr>
        <w:numPr>
          <w:ilvl w:val="0"/>
          <w:numId w:val="8"/>
        </w:numPr>
      </w:pPr>
      <w:r>
        <w:rPr>
          <w:rFonts w:hint="eastAsia"/>
        </w:rPr>
        <w:t>模块概述</w:t>
      </w:r>
    </w:p>
    <w:p>
      <w:pPr>
        <w:ind w:firstLine="420"/>
      </w:pPr>
      <w:r>
        <w:t>member</w:t>
      </w:r>
      <w:r>
        <w:rPr>
          <w:rFonts w:hint="eastAsia"/>
        </w:rPr>
        <w:t>Database 模块承担着对memberpo单一持久化对象的更新插入和维护等操作的服务</w:t>
      </w:r>
    </w:p>
    <w:p>
      <w:pPr>
        <w:numPr>
          <w:ilvl w:val="0"/>
          <w:numId w:val="8"/>
        </w:numPr>
      </w:pPr>
      <w:r>
        <w:rPr>
          <w:rFonts w:hint="eastAsia"/>
        </w:rPr>
        <w:t>整体结构</w:t>
      </w:r>
    </w:p>
    <w:p>
      <w:pPr>
        <w:ind w:firstLine="420"/>
      </w:pPr>
      <w:r>
        <w:rPr>
          <w:rFonts w:hint="eastAsia"/>
        </w:rPr>
        <w:t>对于该memberbaseService接口，釆用Mysql实现方式，其类图如下：</w:t>
      </w:r>
    </w:p>
    <w:p>
      <w:pPr>
        <w:ind w:firstLine="420"/>
      </w:pPr>
      <w:r>
        <w:rPr>
          <w:rFonts w:hint="eastAsia"/>
        </w:rPr>
        <w:drawing>
          <wp:inline distT="0" distB="0" distL="114300" distR="114300">
            <wp:extent cx="2374265" cy="3352800"/>
            <wp:effectExtent l="0" t="0" r="698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61">
                      <a:extLst>
                        <a:ext uri="{28A0092B-C50C-407E-A947-70E740481C1C}">
                          <a14:useLocalDpi xmlns:a14="http://schemas.microsoft.com/office/drawing/2010/main" val="0"/>
                        </a:ext>
                      </a:extLst>
                    </a:blip>
                    <a:stretch>
                      <a:fillRect/>
                    </a:stretch>
                  </pic:blipFill>
                  <pic:spPr>
                    <a:xfrm>
                      <a:off x="0" y="0"/>
                      <a:ext cx="2391369" cy="3376953"/>
                    </a:xfrm>
                    <a:prstGeom prst="rect">
                      <a:avLst/>
                    </a:prstGeom>
                  </pic:spPr>
                </pic:pic>
              </a:graphicData>
            </a:graphic>
          </wp:inline>
        </w:drawing>
      </w:r>
    </w:p>
    <w:p>
      <w:pPr>
        <w:ind w:firstLine="420"/>
      </w:pPr>
    </w:p>
    <w:p>
      <w:r>
        <w:t>member</w:t>
      </w:r>
      <w:r>
        <w:rPr>
          <w:rFonts w:hint="eastAsia"/>
        </w:rPr>
        <w:t>Database模块各个类的职责由下表所示</w:t>
      </w:r>
    </w:p>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rPr>
                <w:kern w:val="0"/>
                <w:sz w:val="20"/>
              </w:rPr>
            </w:pPr>
            <w:r>
              <w:rPr>
                <w:rFonts w:hint="eastAsia"/>
                <w:kern w:val="0"/>
                <w:sz w:val="20"/>
              </w:rPr>
              <w:t>类</w:t>
            </w:r>
          </w:p>
        </w:tc>
        <w:tc>
          <w:tcPr>
            <w:tcW w:w="6906" w:type="dxa"/>
            <w:vAlign w:val="center"/>
          </w:tcPr>
          <w:p>
            <w:pPr>
              <w:jc w:val="center"/>
              <w:rPr>
                <w:kern w:val="0"/>
                <w:sz w:val="20"/>
              </w:rPr>
            </w:pPr>
            <w:r>
              <w:rPr>
                <w:rFonts w:hint="eastAsia"/>
                <w:kern w:val="0"/>
                <w:sz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rPr>
            </w:pPr>
            <w:r>
              <w:rPr>
                <w:rFonts w:hint="eastAsia"/>
                <w:kern w:val="0"/>
                <w:sz w:val="20"/>
              </w:rPr>
              <w:t>memberDataServiceMysqlImpl</w:t>
            </w:r>
          </w:p>
        </w:tc>
        <w:tc>
          <w:tcPr>
            <w:tcW w:w="6906" w:type="dxa"/>
          </w:tcPr>
          <w:p>
            <w:pPr>
              <w:rPr>
                <w:kern w:val="0"/>
                <w:sz w:val="20"/>
              </w:rPr>
            </w:pPr>
            <w:r>
              <w:rPr>
                <w:rFonts w:hint="eastAsia"/>
                <w:kern w:val="0"/>
                <w:sz w:val="20"/>
              </w:rPr>
              <w:t>负责对Member数据库记录的更新，增添等操作的实现</w:t>
            </w:r>
          </w:p>
        </w:tc>
      </w:tr>
    </w:tbl>
    <w:p/>
    <w:p>
      <w:pPr>
        <w:numPr>
          <w:ilvl w:val="0"/>
          <w:numId w:val="8"/>
        </w:numPr>
      </w:pPr>
      <w:r>
        <w:rPr>
          <w:rFonts w:hint="eastAsia"/>
        </w:rPr>
        <w:t>模块内部类的接口规范</w:t>
      </w:r>
    </w:p>
    <w:p>
      <w:pPr>
        <w:ind w:firstLine="420"/>
      </w:pPr>
      <w:r>
        <w:rPr>
          <w:rFonts w:hint="eastAsia"/>
        </w:rPr>
        <w:t>其向下无需要的接口，故只描述供接口</w:t>
      </w:r>
    </w:p>
    <w:p>
      <w:pPr>
        <w:ind w:firstLine="420"/>
      </w:pPr>
      <w:r>
        <w:rPr>
          <w:rFonts w:hint="eastAsia"/>
        </w:rPr>
        <w:t>UserDataServiceMysqlImpl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kern w:val="0"/>
                <w:sz w:val="20"/>
              </w:rPr>
            </w:pPr>
            <w:r>
              <w:rPr>
                <w:rFonts w:hint="eastAsia"/>
                <w:kern w:val="0"/>
                <w:sz w:val="20"/>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rPr>
            </w:pPr>
            <w:r>
              <w:rPr>
                <w:rFonts w:hint="eastAsia"/>
                <w:kern w:val="0"/>
                <w:sz w:val="20"/>
              </w:rPr>
              <w:t>MemberDataService.insert</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ResultMessage insert(MemberPO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用户进行注册VIP操作，委托给MemberBl模块的member领域对象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在数据库中插入一条记录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ind w:firstLine="100" w:firstLineChars="50"/>
              <w:rPr>
                <w:kern w:val="0"/>
                <w:sz w:val="20"/>
              </w:rPr>
            </w:pPr>
            <w:r>
              <w:rPr>
                <w:kern w:val="0"/>
                <w:sz w:val="20"/>
              </w:rPr>
              <w:t>Member</w:t>
            </w:r>
            <w:r>
              <w:rPr>
                <w:rFonts w:hint="eastAsia"/>
                <w:kern w:val="0"/>
                <w:sz w:val="20"/>
              </w:rPr>
              <w:t>DataService.getinfo</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MemberPO 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用户进行查看基本信息操作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根据用户ID查找相应记录包装后返回对应的单一持久化对象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rPr>
            </w:pPr>
            <w:r>
              <w:rPr>
                <w:rFonts w:hint="eastAsia"/>
                <w:kern w:val="0"/>
                <w:sz w:val="20"/>
              </w:rPr>
              <w:t>MemberDataService.cancel</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ResultMessage find(long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用户已经是会员但信用值未达到标准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根据用户ID在数据库中删除一个会员对象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rPr>
            </w:pPr>
            <w:r>
              <w:rPr>
                <w:rFonts w:hint="eastAsia"/>
                <w:kern w:val="0"/>
                <w:sz w:val="20"/>
              </w:rPr>
              <w:t>MemberDataService.Changeinfo</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ResultMessage find(MemberPO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用户登录后需要修改个人信息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根据用户id查找相应记录并更新单一持久化对象</w:t>
            </w:r>
          </w:p>
        </w:tc>
      </w:tr>
    </w:tbl>
    <w:p>
      <w:r>
        <w:rPr>
          <w:rFonts w:hint="eastAsia"/>
        </w:rPr>
        <w:t>(4)数据层的动态模型</w:t>
      </w:r>
    </w:p>
    <w:p>
      <w:pPr>
        <w:ind w:firstLine="420"/>
      </w:pPr>
      <w:r>
        <w:rPr>
          <w:rFonts w:hint="eastAsia"/>
        </w:rPr>
        <w:t>下图显示当用户输入登录的用户名和密码或其他各个操作之后，Userdatabase层处理的各个对象之间的协作：</w:t>
      </w:r>
    </w:p>
    <w:p>
      <w:pPr>
        <w:tabs>
          <w:tab w:val="left" w:pos="3801"/>
        </w:tabs>
        <w:ind w:firstLine="420"/>
      </w:pPr>
      <w:r>
        <w:rPr>
          <w:rFonts w:hint="eastAsia"/>
        </w:rPr>
        <w:drawing>
          <wp:inline distT="0" distB="0" distL="114300" distR="114300">
            <wp:extent cx="5271770" cy="2372995"/>
            <wp:effectExtent l="0" t="0" r="5080" b="825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62">
                      <a:extLst>
                        <a:ext uri="{28A0092B-C50C-407E-A947-70E740481C1C}">
                          <a14:useLocalDpi xmlns:a14="http://schemas.microsoft.com/office/drawing/2010/main" val="0"/>
                        </a:ext>
                      </a:extLst>
                    </a:blip>
                    <a:stretch>
                      <a:fillRect/>
                    </a:stretch>
                  </pic:blipFill>
                  <pic:spPr>
                    <a:xfrm>
                      <a:off x="0" y="0"/>
                      <a:ext cx="5271770" cy="2373223"/>
                    </a:xfrm>
                    <a:prstGeom prst="rect">
                      <a:avLst/>
                    </a:prstGeom>
                  </pic:spPr>
                </pic:pic>
              </a:graphicData>
            </a:graphic>
          </wp:inline>
        </w:drawing>
      </w:r>
      <w:r>
        <w:rPr>
          <w:rFonts w:hint="eastAsia"/>
        </w:rPr>
        <w:tab/>
      </w:r>
    </w:p>
    <w:p>
      <w:pPr>
        <w:ind w:firstLine="420"/>
      </w:pPr>
    </w:p>
    <w:p>
      <w:pPr>
        <w:ind w:firstLine="420"/>
      </w:pPr>
      <w:r>
        <w:rPr>
          <w:rFonts w:hint="eastAsia"/>
        </w:rPr>
        <w:t>其状态图并无多少状态，故不描述</w:t>
      </w:r>
    </w:p>
    <w:p>
      <w:pPr>
        <w:numPr>
          <w:ilvl w:val="0"/>
          <w:numId w:val="9"/>
        </w:numPr>
        <w:ind w:firstLine="420"/>
      </w:pPr>
      <w:r>
        <w:rPr>
          <w:rFonts w:hint="eastAsia"/>
        </w:rPr>
        <w:t>MemberDatabase表设计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0"/>
        <w:gridCol w:w="5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rFonts w:hint="eastAsia"/>
                <w:kern w:val="0"/>
                <w:sz w:val="20"/>
              </w:rPr>
              <w:t>ColumnName</w:t>
            </w:r>
          </w:p>
        </w:tc>
        <w:tc>
          <w:tcPr>
            <w:tcW w:w="5722" w:type="dxa"/>
          </w:tcPr>
          <w:p>
            <w:pPr>
              <w:rPr>
                <w:kern w:val="0"/>
                <w:sz w:val="20"/>
              </w:rPr>
            </w:pPr>
            <w:r>
              <w:rPr>
                <w:rFonts w:hint="eastAsia"/>
                <w:kern w:val="0"/>
                <w:sz w:val="20"/>
              </w:rPr>
              <w:t>DataType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kern w:val="0"/>
                <w:sz w:val="20"/>
              </w:rPr>
              <w:t>U</w:t>
            </w:r>
            <w:r>
              <w:rPr>
                <w:rFonts w:hint="eastAsia"/>
                <w:kern w:val="0"/>
                <w:sz w:val="20"/>
              </w:rPr>
              <w:t>serid</w:t>
            </w:r>
          </w:p>
        </w:tc>
        <w:tc>
          <w:tcPr>
            <w:tcW w:w="5722" w:type="dxa"/>
          </w:tcPr>
          <w:p>
            <w:pPr>
              <w:rPr>
                <w:kern w:val="0"/>
                <w:sz w:val="20"/>
              </w:rPr>
            </w:pPr>
            <w:r>
              <w:rPr>
                <w:rFonts w:hint="eastAsia"/>
                <w:kern w:val="0"/>
                <w:sz w:val="20"/>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rFonts w:hint="eastAsia"/>
                <w:kern w:val="0"/>
                <w:sz w:val="20"/>
              </w:rPr>
              <w:t>Username</w:t>
            </w:r>
          </w:p>
        </w:tc>
        <w:tc>
          <w:tcPr>
            <w:tcW w:w="5722" w:type="dxa"/>
          </w:tcPr>
          <w:p>
            <w:pPr>
              <w:rPr>
                <w:kern w:val="0"/>
                <w:sz w:val="20"/>
              </w:rPr>
            </w:pPr>
            <w:r>
              <w:rPr>
                <w:kern w:val="0"/>
                <w:sz w:val="20"/>
              </w:rPr>
              <w:t>V</w:t>
            </w:r>
            <w:r>
              <w:rPr>
                <w:rFonts w:hint="eastAsia"/>
                <w:kern w:val="0"/>
                <w:sz w:val="20"/>
              </w:rPr>
              <w:t>archar</w:t>
            </w:r>
            <w:r>
              <w:rPr>
                <w:kern w:val="0"/>
                <w:sz w:val="20"/>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rFonts w:hint="eastAsia"/>
                <w:kern w:val="0"/>
                <w:sz w:val="20"/>
              </w:rPr>
              <w:t>contactway</w:t>
            </w:r>
          </w:p>
        </w:tc>
        <w:tc>
          <w:tcPr>
            <w:tcW w:w="5722" w:type="dxa"/>
          </w:tcPr>
          <w:p>
            <w:pPr>
              <w:rPr>
                <w:kern w:val="0"/>
                <w:sz w:val="20"/>
              </w:rPr>
            </w:pPr>
            <w:r>
              <w:rPr>
                <w:rFonts w:hint="eastAsia"/>
                <w:kern w:val="0"/>
                <w:sz w:val="20"/>
              </w:rPr>
              <w:t>varchar(32)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kern w:val="0"/>
                <w:sz w:val="20"/>
              </w:rPr>
              <w:t>Credit</w:t>
            </w:r>
          </w:p>
        </w:tc>
        <w:tc>
          <w:tcPr>
            <w:tcW w:w="5722" w:type="dxa"/>
          </w:tcPr>
          <w:p>
            <w:pPr>
              <w:rPr>
                <w:kern w:val="0"/>
                <w:sz w:val="20"/>
              </w:rPr>
            </w:pPr>
            <w:r>
              <w:rPr>
                <w:rFonts w:hint="eastAsia"/>
                <w:kern w:val="0"/>
                <w:sz w:val="20"/>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rFonts w:hint="eastAsia"/>
                <w:kern w:val="0"/>
                <w:sz w:val="20"/>
              </w:rPr>
              <w:t>Birthday</w:t>
            </w:r>
          </w:p>
        </w:tc>
        <w:tc>
          <w:tcPr>
            <w:tcW w:w="5722" w:type="dxa"/>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rFonts w:hint="eastAsia"/>
                <w:kern w:val="0"/>
                <w:sz w:val="20"/>
              </w:rPr>
              <w:t>Companyname</w:t>
            </w:r>
          </w:p>
        </w:tc>
        <w:tc>
          <w:tcPr>
            <w:tcW w:w="5722" w:type="dxa"/>
          </w:tcPr>
          <w:p>
            <w:pPr>
              <w:rPr>
                <w:kern w:val="0"/>
                <w:sz w:val="20"/>
              </w:rPr>
            </w:pPr>
            <w:r>
              <w:rPr>
                <w:kern w:val="0"/>
                <w:sz w:val="20"/>
              </w:rPr>
              <w:t>V</w:t>
            </w:r>
            <w:r>
              <w:rPr>
                <w:rFonts w:hint="eastAsia"/>
                <w:kern w:val="0"/>
                <w:sz w:val="20"/>
              </w:rPr>
              <w:t>archar(</w:t>
            </w:r>
            <w:r>
              <w:rPr>
                <w:kern w:val="0"/>
                <w:sz w:val="20"/>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kern w:val="0"/>
                <w:sz w:val="20"/>
              </w:rPr>
              <w:t>S</w:t>
            </w:r>
            <w:r>
              <w:rPr>
                <w:rFonts w:hint="eastAsia"/>
                <w:kern w:val="0"/>
                <w:sz w:val="20"/>
              </w:rPr>
              <w:t>tatus</w:t>
            </w:r>
          </w:p>
        </w:tc>
        <w:tc>
          <w:tcPr>
            <w:tcW w:w="5722" w:type="dxa"/>
          </w:tcPr>
          <w:p>
            <w:pPr>
              <w:rPr>
                <w:kern w:val="0"/>
                <w:sz w:val="20"/>
              </w:rPr>
            </w:pPr>
            <w:r>
              <w:rPr>
                <w:rFonts w:hint="eastAsia"/>
                <w:kern w:val="0"/>
                <w:sz w:val="20"/>
              </w:rPr>
              <w:t>INTEGER</w:t>
            </w:r>
          </w:p>
        </w:tc>
      </w:tr>
    </w:tbl>
    <w:p>
      <w:r>
        <w:rPr>
          <w:rFonts w:hint="eastAsia"/>
        </w:rPr>
        <w:t>status为以int映射代表的枚举类型</w:t>
      </w:r>
    </w:p>
    <w:p/>
    <w:p>
      <w:pPr>
        <w:pStyle w:val="4"/>
      </w:pPr>
      <w:bookmarkStart w:id="33" w:name="_Toc16514"/>
      <w:r>
        <w:rPr>
          <w:rFonts w:hint="eastAsia"/>
          <w:lang w:val="en-US" w:eastAsia="zh-CN"/>
        </w:rPr>
        <w:t xml:space="preserve">4.3.8 </w:t>
      </w:r>
      <w:r>
        <w:rPr>
          <w:rFonts w:hint="eastAsia"/>
        </w:rPr>
        <w:t>CommentDatabase模块</w:t>
      </w:r>
      <w:bookmarkEnd w:id="33"/>
    </w:p>
    <w:p>
      <w:r>
        <w:rPr>
          <w:rFonts w:hint="eastAsia"/>
        </w:rPr>
        <w:t>(1)模块概述</w:t>
      </w:r>
    </w:p>
    <w:p>
      <w:pPr>
        <w:ind w:firstLine="420"/>
      </w:pPr>
      <w:r>
        <w:t>Comment</w:t>
      </w:r>
      <w:r>
        <w:rPr>
          <w:rFonts w:hint="eastAsia"/>
        </w:rPr>
        <w:t>Database 模块承担着对commentPO单一持久化对象的更新插入和维护等操作的服务</w:t>
      </w:r>
    </w:p>
    <w:p>
      <w:r>
        <w:rPr>
          <w:rFonts w:hint="eastAsia"/>
        </w:rPr>
        <w:t>(2)整体结构</w:t>
      </w:r>
    </w:p>
    <w:p>
      <w:pPr>
        <w:ind w:firstLine="420"/>
      </w:pPr>
      <w:r>
        <w:rPr>
          <w:rFonts w:hint="eastAsia"/>
        </w:rPr>
        <w:t>对于该CommentbaseService接口，釆用Mysql实现方式，其类图如下：</w:t>
      </w:r>
    </w:p>
    <w:p>
      <w:pPr>
        <w:ind w:firstLine="420"/>
      </w:pPr>
      <w:r>
        <w:rPr>
          <w:rFonts w:hint="eastAsia"/>
        </w:rPr>
        <w:drawing>
          <wp:inline distT="0" distB="0" distL="114300" distR="114300">
            <wp:extent cx="2089150" cy="2380615"/>
            <wp:effectExtent l="0" t="0" r="6350" b="63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63">
                      <a:extLst>
                        <a:ext uri="{28A0092B-C50C-407E-A947-70E740481C1C}">
                          <a14:useLocalDpi xmlns:a14="http://schemas.microsoft.com/office/drawing/2010/main" val="0"/>
                        </a:ext>
                      </a:extLst>
                    </a:blip>
                    <a:stretch>
                      <a:fillRect/>
                    </a:stretch>
                  </pic:blipFill>
                  <pic:spPr>
                    <a:xfrm>
                      <a:off x="0" y="0"/>
                      <a:ext cx="2105350" cy="2399357"/>
                    </a:xfrm>
                    <a:prstGeom prst="rect">
                      <a:avLst/>
                    </a:prstGeom>
                  </pic:spPr>
                </pic:pic>
              </a:graphicData>
            </a:graphic>
          </wp:inline>
        </w:drawing>
      </w:r>
    </w:p>
    <w:p>
      <w:pPr>
        <w:ind w:firstLine="420"/>
      </w:pPr>
    </w:p>
    <w:p>
      <w:r>
        <w:rPr>
          <w:rFonts w:hint="eastAsia"/>
        </w:rPr>
        <w:t>CommentDatabase 模块各个类的职责由下表所示</w:t>
      </w:r>
    </w:p>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rPr>
                <w:kern w:val="0"/>
                <w:sz w:val="20"/>
              </w:rPr>
            </w:pPr>
            <w:r>
              <w:rPr>
                <w:rFonts w:hint="eastAsia"/>
                <w:kern w:val="0"/>
                <w:sz w:val="20"/>
              </w:rPr>
              <w:t>类</w:t>
            </w:r>
          </w:p>
        </w:tc>
        <w:tc>
          <w:tcPr>
            <w:tcW w:w="6906" w:type="dxa"/>
            <w:vAlign w:val="center"/>
          </w:tcPr>
          <w:p>
            <w:pPr>
              <w:jc w:val="center"/>
              <w:rPr>
                <w:kern w:val="0"/>
                <w:sz w:val="20"/>
              </w:rPr>
            </w:pPr>
            <w:r>
              <w:rPr>
                <w:rFonts w:hint="eastAsia"/>
                <w:kern w:val="0"/>
                <w:sz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rPr>
            </w:pPr>
            <w:r>
              <w:rPr>
                <w:rFonts w:hint="eastAsia"/>
                <w:kern w:val="0"/>
                <w:sz w:val="20"/>
              </w:rPr>
              <w:t>CommentDatabaseMysqlImpl</w:t>
            </w:r>
          </w:p>
        </w:tc>
        <w:tc>
          <w:tcPr>
            <w:tcW w:w="6906" w:type="dxa"/>
          </w:tcPr>
          <w:p>
            <w:pPr>
              <w:rPr>
                <w:kern w:val="0"/>
                <w:sz w:val="20"/>
              </w:rPr>
            </w:pPr>
            <w:r>
              <w:rPr>
                <w:rFonts w:hint="eastAsia"/>
                <w:kern w:val="0"/>
                <w:sz w:val="20"/>
              </w:rPr>
              <w:t>负责对Comment数据库记录的更新，增添等操作的实现</w:t>
            </w:r>
          </w:p>
        </w:tc>
      </w:tr>
    </w:tbl>
    <w:p/>
    <w:p>
      <w:r>
        <w:rPr>
          <w:rFonts w:hint="eastAsia"/>
        </w:rPr>
        <w:t>(3)模块内部类的接口规范</w:t>
      </w:r>
    </w:p>
    <w:p>
      <w:pPr>
        <w:ind w:firstLine="420"/>
      </w:pPr>
      <w:r>
        <w:rPr>
          <w:rFonts w:hint="eastAsia"/>
        </w:rPr>
        <w:t>其向下无需要的接口，故只描述供接口</w:t>
      </w:r>
    </w:p>
    <w:p>
      <w:pPr>
        <w:ind w:firstLine="420"/>
      </w:pPr>
      <w:r>
        <w:rPr>
          <w:rFonts w:hint="eastAsia"/>
        </w:rPr>
        <w:t>CommentDatabaseMysqlImpl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kern w:val="0"/>
                <w:sz w:val="20"/>
              </w:rPr>
            </w:pPr>
            <w:r>
              <w:rPr>
                <w:rFonts w:hint="eastAsia"/>
                <w:kern w:val="0"/>
                <w:sz w:val="20"/>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rPr>
            </w:pPr>
            <w:r>
              <w:rPr>
                <w:rFonts w:hint="eastAsia"/>
                <w:kern w:val="0"/>
                <w:sz w:val="20"/>
              </w:rPr>
              <w:t>CommentDatabase .insert</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ResultMessage insert(CommentPO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用户正常完成某一订单并请求评论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在Comment数据库中插入po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rPr>
            </w:pPr>
            <w:r>
              <w:rPr>
                <w:rFonts w:hint="eastAsia"/>
                <w:kern w:val="0"/>
                <w:sz w:val="20"/>
              </w:rPr>
              <w:t>CommentDatabase .getInfo</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List&lt;CommentPO &gt; getInfo(long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用户进行搜索酒店时要获取酒店评价记录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在Commen</w:t>
            </w:r>
            <w:r>
              <w:rPr>
                <w:kern w:val="0"/>
                <w:sz w:val="20"/>
              </w:rPr>
              <w:t>t</w:t>
            </w:r>
            <w:r>
              <w:rPr>
                <w:rFonts w:hint="eastAsia"/>
                <w:kern w:val="0"/>
                <w:sz w:val="20"/>
              </w:rPr>
              <w:t>数据库中获取某hotelid的所有浏览记录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rPr>
            </w:pPr>
            <w:r>
              <w:rPr>
                <w:rFonts w:hint="eastAsia"/>
                <w:kern w:val="0"/>
                <w:sz w:val="20"/>
              </w:rPr>
              <w:t>UserDataService.clear</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ResultMessage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用户请求清楚自己的搜索记录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在Browse数据库中清除某userid的所有浏览记录</w:t>
            </w:r>
          </w:p>
        </w:tc>
      </w:tr>
    </w:tbl>
    <w:p>
      <w:r>
        <w:rPr>
          <w:rFonts w:hint="eastAsia"/>
        </w:rPr>
        <w:t>(4)数据层的动态模型</w:t>
      </w:r>
    </w:p>
    <w:p>
      <w:pPr>
        <w:ind w:firstLine="420"/>
      </w:pPr>
      <w:r>
        <w:rPr>
          <w:rFonts w:hint="eastAsia"/>
        </w:rPr>
        <w:t>下图显示当用户浏览信息或其他各个操作之后，Commentdatabase层处理的各个对象之间的协作：</w:t>
      </w:r>
    </w:p>
    <w:p>
      <w:pPr>
        <w:ind w:firstLine="420"/>
      </w:pPr>
    </w:p>
    <w:p>
      <w:pPr>
        <w:ind w:firstLine="420"/>
      </w:pPr>
      <w:r>
        <w:rPr>
          <w:rFonts w:hint="eastAsia"/>
        </w:rPr>
        <w:drawing>
          <wp:inline distT="0" distB="0" distL="114300" distR="114300">
            <wp:extent cx="5268595" cy="2512060"/>
            <wp:effectExtent l="0" t="0" r="8255" b="254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64">
                      <a:extLst>
                        <a:ext uri="{28A0092B-C50C-407E-A947-70E740481C1C}">
                          <a14:useLocalDpi xmlns:a14="http://schemas.microsoft.com/office/drawing/2010/main" val="0"/>
                        </a:ext>
                      </a:extLst>
                    </a:blip>
                    <a:stretch>
                      <a:fillRect/>
                    </a:stretch>
                  </pic:blipFill>
                  <pic:spPr>
                    <a:xfrm>
                      <a:off x="0" y="0"/>
                      <a:ext cx="5268595" cy="2512308"/>
                    </a:xfrm>
                    <a:prstGeom prst="rect">
                      <a:avLst/>
                    </a:prstGeom>
                  </pic:spPr>
                </pic:pic>
              </a:graphicData>
            </a:graphic>
          </wp:inline>
        </w:drawing>
      </w:r>
    </w:p>
    <w:p>
      <w:pPr>
        <w:ind w:firstLine="420"/>
      </w:pPr>
      <w:r>
        <w:rPr>
          <w:rFonts w:hint="eastAsia"/>
        </w:rPr>
        <w:t>其状态图并无多少状态，故不描述</w:t>
      </w:r>
    </w:p>
    <w:p>
      <w:pPr>
        <w:numPr>
          <w:ilvl w:val="0"/>
          <w:numId w:val="10"/>
        </w:numPr>
      </w:pPr>
      <w:r>
        <w:rPr>
          <w:rFonts w:hint="eastAsia"/>
        </w:rPr>
        <w:t>CommentDatabase表设计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kern w:val="0"/>
                <w:sz w:val="20"/>
              </w:rPr>
            </w:pPr>
            <w:r>
              <w:rPr>
                <w:rFonts w:hint="eastAsia"/>
                <w:kern w:val="0"/>
                <w:sz w:val="20"/>
              </w:rPr>
              <w:t>ColumnName</w:t>
            </w:r>
          </w:p>
        </w:tc>
        <w:tc>
          <w:tcPr>
            <w:tcW w:w="4261" w:type="dxa"/>
          </w:tcPr>
          <w:p>
            <w:pPr>
              <w:rPr>
                <w:kern w:val="0"/>
                <w:sz w:val="20"/>
              </w:rPr>
            </w:pPr>
            <w:r>
              <w:rPr>
                <w:rFonts w:hint="eastAsia"/>
                <w:kern w:val="0"/>
                <w:sz w:val="20"/>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kern w:val="0"/>
                <w:sz w:val="20"/>
              </w:rPr>
            </w:pPr>
            <w:r>
              <w:rPr>
                <w:kern w:val="0"/>
                <w:sz w:val="20"/>
              </w:rPr>
              <w:t>D</w:t>
            </w:r>
            <w:r>
              <w:rPr>
                <w:rFonts w:hint="eastAsia"/>
                <w:kern w:val="0"/>
                <w:sz w:val="20"/>
              </w:rPr>
              <w:t>ate</w:t>
            </w:r>
          </w:p>
        </w:tc>
        <w:tc>
          <w:tcPr>
            <w:tcW w:w="4261" w:type="dxa"/>
          </w:tcPr>
          <w:p>
            <w:pPr>
              <w:rPr>
                <w:kern w:val="0"/>
                <w:sz w:val="20"/>
              </w:rPr>
            </w:pPr>
            <w:r>
              <w:rPr>
                <w:rFonts w:hint="eastAsia"/>
                <w:kern w:val="0"/>
                <w:sz w:val="20"/>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kern w:val="0"/>
                <w:sz w:val="20"/>
              </w:rPr>
            </w:pPr>
            <w:r>
              <w:rPr>
                <w:rFonts w:hint="eastAsia"/>
                <w:kern w:val="0"/>
                <w:sz w:val="20"/>
              </w:rPr>
              <w:t>commentid</w:t>
            </w:r>
          </w:p>
        </w:tc>
        <w:tc>
          <w:tcPr>
            <w:tcW w:w="4261" w:type="dxa"/>
          </w:tcPr>
          <w:p>
            <w:pPr>
              <w:rPr>
                <w:kern w:val="0"/>
                <w:sz w:val="20"/>
              </w:rPr>
            </w:pPr>
            <w:r>
              <w:rPr>
                <w:rFonts w:hint="eastAsia"/>
                <w:kern w:val="0"/>
                <w:sz w:val="20"/>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kern w:val="0"/>
                <w:sz w:val="20"/>
              </w:rPr>
            </w:pPr>
            <w:r>
              <w:rPr>
                <w:rFonts w:hint="eastAsia"/>
                <w:kern w:val="0"/>
                <w:sz w:val="20"/>
              </w:rPr>
              <w:t>content</w:t>
            </w:r>
          </w:p>
        </w:tc>
        <w:tc>
          <w:tcPr>
            <w:tcW w:w="4261" w:type="dxa"/>
          </w:tcPr>
          <w:p>
            <w:pPr>
              <w:rPr>
                <w:kern w:val="0"/>
                <w:sz w:val="20"/>
              </w:rPr>
            </w:pPr>
            <w:r>
              <w:rPr>
                <w:rFonts w:hint="eastAsia"/>
                <w:kern w:val="0"/>
                <w:sz w:val="20"/>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kern w:val="0"/>
                <w:sz w:val="20"/>
              </w:rPr>
            </w:pPr>
            <w:r>
              <w:rPr>
                <w:rFonts w:hint="eastAsia"/>
                <w:kern w:val="0"/>
                <w:sz w:val="20"/>
              </w:rPr>
              <w:t>grade</w:t>
            </w:r>
          </w:p>
        </w:tc>
        <w:tc>
          <w:tcPr>
            <w:tcW w:w="4261" w:type="dxa"/>
          </w:tcPr>
          <w:p>
            <w:pPr>
              <w:rPr>
                <w:kern w:val="0"/>
                <w:sz w:val="20"/>
              </w:rPr>
            </w:pPr>
            <w:r>
              <w:rPr>
                <w:rFonts w:hint="eastAsia"/>
                <w:kern w:val="0"/>
                <w:sz w:val="20"/>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kern w:val="0"/>
                <w:sz w:val="20"/>
              </w:rPr>
            </w:pPr>
            <w:r>
              <w:rPr>
                <w:rFonts w:hint="eastAsia"/>
                <w:kern w:val="0"/>
                <w:sz w:val="20"/>
              </w:rPr>
              <w:t>username</w:t>
            </w:r>
          </w:p>
        </w:tc>
        <w:tc>
          <w:tcPr>
            <w:tcW w:w="4261" w:type="dxa"/>
          </w:tcPr>
          <w:p>
            <w:pPr>
              <w:rPr>
                <w:rFonts w:hint="eastAsia"/>
                <w:kern w:val="0"/>
                <w:sz w:val="20"/>
              </w:rPr>
            </w:pPr>
            <w:r>
              <w:rPr>
                <w:rFonts w:hint="eastAsia"/>
                <w:kern w:val="0"/>
                <w:sz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kern w:val="0"/>
                <w:sz w:val="20"/>
              </w:rPr>
            </w:pPr>
            <w:r>
              <w:rPr>
                <w:rFonts w:hint="eastAsia"/>
                <w:kern w:val="0"/>
                <w:sz w:val="20"/>
              </w:rPr>
              <w:t>hotelID</w:t>
            </w:r>
          </w:p>
        </w:tc>
        <w:tc>
          <w:tcPr>
            <w:tcW w:w="4261" w:type="dxa"/>
          </w:tcPr>
          <w:p>
            <w:pPr>
              <w:rPr>
                <w:rFonts w:hint="eastAsia"/>
                <w:kern w:val="0"/>
                <w:sz w:val="20"/>
              </w:rPr>
            </w:pPr>
            <w:r>
              <w:rPr>
                <w:rFonts w:hint="eastAsia"/>
                <w:kern w:val="0"/>
                <w:sz w:val="20"/>
              </w:rPr>
              <w:t>LONG</w:t>
            </w:r>
          </w:p>
        </w:tc>
      </w:tr>
    </w:tbl>
    <w:p/>
    <w:p/>
    <w:p>
      <w:pPr>
        <w:rPr>
          <w:rFonts w:hint="eastAsia"/>
          <w:lang w:val="en-US" w:eastAsia="zh-CN"/>
        </w:rPr>
      </w:pPr>
    </w:p>
    <w:p>
      <w:pPr>
        <w:pStyle w:val="2"/>
        <w:numPr>
          <w:ilvl w:val="0"/>
          <w:numId w:val="13"/>
        </w:numPr>
        <w:rPr>
          <w:rFonts w:hint="eastAsia"/>
          <w:lang w:val="en-US" w:eastAsia="zh-CN"/>
        </w:rPr>
      </w:pPr>
      <w:bookmarkStart w:id="34" w:name="_Toc1570"/>
      <w:r>
        <w:rPr>
          <w:rFonts w:hint="eastAsia"/>
          <w:lang w:val="en-US" w:eastAsia="zh-CN"/>
        </w:rPr>
        <w:t>开发视角</w:t>
      </w:r>
      <w:bookmarkEnd w:id="34"/>
    </w:p>
    <w:p>
      <w:pPr>
        <w:numPr>
          <w:ilvl w:val="0"/>
          <w:numId w:val="0"/>
        </w:numPr>
        <w:ind w:firstLine="420" w:firstLineChars="0"/>
        <w:rPr>
          <w:rFonts w:hint="eastAsia"/>
          <w:lang w:val="en-US" w:eastAsia="zh-CN"/>
        </w:rPr>
      </w:pPr>
      <w:r>
        <w:rPr>
          <w:rFonts w:hint="eastAsia"/>
          <w:lang w:val="en-US" w:eastAsia="zh-CN"/>
        </w:rPr>
        <w:t>客户端开发包图如下：</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4378960" cy="6247765"/>
            <wp:effectExtent l="0" t="0" r="2540" b="635"/>
            <wp:docPr id="43" name="图片 43" descr="客户端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客户端包图"/>
                    <pic:cNvPicPr>
                      <a:picLocks noChangeAspect="1"/>
                    </pic:cNvPicPr>
                  </pic:nvPicPr>
                  <pic:blipFill>
                    <a:blip r:embed="rId65"/>
                    <a:stretch>
                      <a:fillRect/>
                    </a:stretch>
                  </pic:blipFill>
                  <pic:spPr>
                    <a:xfrm>
                      <a:off x="0" y="0"/>
                      <a:ext cx="4378960" cy="624776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服务端开发包图如下：</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1770" cy="3043555"/>
            <wp:effectExtent l="0" t="0" r="5080" b="4445"/>
            <wp:docPr id="42" name="图片 42" descr="服务器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服务器包图"/>
                    <pic:cNvPicPr>
                      <a:picLocks noChangeAspect="1"/>
                    </pic:cNvPicPr>
                  </pic:nvPicPr>
                  <pic:blipFill>
                    <a:blip r:embed="rId66"/>
                    <a:stretch>
                      <a:fillRect/>
                    </a:stretch>
                  </pic:blipFill>
                  <pic:spPr>
                    <a:xfrm>
                      <a:off x="0" y="0"/>
                      <a:ext cx="5271770" cy="3043555"/>
                    </a:xfrm>
                    <a:prstGeom prst="rect">
                      <a:avLst/>
                    </a:prstGeom>
                  </pic:spPr>
                </pic:pic>
              </a:graphicData>
            </a:graphic>
          </wp:inline>
        </w:drawing>
      </w:r>
    </w:p>
    <w:p>
      <w:pPr>
        <w:pStyle w:val="4"/>
        <w:ind w:left="42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modern"/>
    <w:pitch w:val="default"/>
    <w:sig w:usb0="E10002FF" w:usb1="4000FCFF" w:usb2="00000009" w:usb3="00000000" w:csb0="6000019F" w:csb1="DFD70000"/>
  </w:font>
  <w:font w:name="Courier New">
    <w:panose1 w:val="02070309020205020404"/>
    <w:charset w:val="00"/>
    <w:family w:val="modern"/>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eastAsia="宋体"/>
        <w:lang w:eastAsia="zh-CN"/>
      </w:rPr>
    </w:pPr>
    <w:r>
      <w:rPr>
        <w:rFonts w:hint="eastAsia"/>
        <w:lang w:eastAsia="zh-CN"/>
      </w:rPr>
      <w:t>酒店预订系统</w:t>
    </w:r>
    <w:r>
      <w:rPr>
        <w:rFonts w:hint="eastAsia"/>
        <w:lang w:val="en-US" w:eastAsia="zh-CN"/>
      </w:rPr>
      <w:t xml:space="preserve"> - HRS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F0801"/>
    <w:multiLevelType w:val="multilevel"/>
    <w:tmpl w:val="116F080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46A72D6"/>
    <w:multiLevelType w:val="multilevel"/>
    <w:tmpl w:val="346A72D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D094B12"/>
    <w:multiLevelType w:val="multilevel"/>
    <w:tmpl w:val="3D094B1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0494DEC"/>
    <w:multiLevelType w:val="multilevel"/>
    <w:tmpl w:val="50494DE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80DC5D2"/>
    <w:multiLevelType w:val="singleLevel"/>
    <w:tmpl w:val="580DC5D2"/>
    <w:lvl w:ilvl="0" w:tentative="0">
      <w:start w:val="1"/>
      <w:numFmt w:val="decimal"/>
      <w:suff w:val="nothing"/>
      <w:lvlText w:val="(%1)"/>
      <w:lvlJc w:val="left"/>
    </w:lvl>
  </w:abstractNum>
  <w:abstractNum w:abstractNumId="5">
    <w:nsid w:val="580DD96F"/>
    <w:multiLevelType w:val="singleLevel"/>
    <w:tmpl w:val="580DD96F"/>
    <w:lvl w:ilvl="0" w:tentative="0">
      <w:start w:val="1"/>
      <w:numFmt w:val="decimal"/>
      <w:suff w:val="nothing"/>
      <w:lvlText w:val="(%1)"/>
      <w:lvlJc w:val="left"/>
    </w:lvl>
  </w:abstractNum>
  <w:abstractNum w:abstractNumId="6">
    <w:nsid w:val="580E092D"/>
    <w:multiLevelType w:val="singleLevel"/>
    <w:tmpl w:val="580E092D"/>
    <w:lvl w:ilvl="0" w:tentative="0">
      <w:start w:val="1"/>
      <w:numFmt w:val="decimal"/>
      <w:suff w:val="nothing"/>
      <w:lvlText w:val="(%1)"/>
      <w:lvlJc w:val="left"/>
    </w:lvl>
  </w:abstractNum>
  <w:abstractNum w:abstractNumId="7">
    <w:nsid w:val="580E1AAD"/>
    <w:multiLevelType w:val="singleLevel"/>
    <w:tmpl w:val="580E1AAD"/>
    <w:lvl w:ilvl="0" w:tentative="0">
      <w:start w:val="1"/>
      <w:numFmt w:val="decimal"/>
      <w:suff w:val="nothing"/>
      <w:lvlText w:val="(%1)"/>
      <w:lvlJc w:val="left"/>
    </w:lvl>
  </w:abstractNum>
  <w:abstractNum w:abstractNumId="8">
    <w:nsid w:val="580E28F3"/>
    <w:multiLevelType w:val="singleLevel"/>
    <w:tmpl w:val="580E28F3"/>
    <w:lvl w:ilvl="0" w:tentative="0">
      <w:start w:val="5"/>
      <w:numFmt w:val="decimal"/>
      <w:suff w:val="nothing"/>
      <w:lvlText w:val="(%1)"/>
      <w:lvlJc w:val="left"/>
    </w:lvl>
  </w:abstractNum>
  <w:abstractNum w:abstractNumId="9">
    <w:nsid w:val="580E299B"/>
    <w:multiLevelType w:val="singleLevel"/>
    <w:tmpl w:val="580E299B"/>
    <w:lvl w:ilvl="0" w:tentative="0">
      <w:start w:val="5"/>
      <w:numFmt w:val="decimal"/>
      <w:suff w:val="nothing"/>
      <w:lvlText w:val="(%1)"/>
      <w:lvlJc w:val="left"/>
    </w:lvl>
  </w:abstractNum>
  <w:abstractNum w:abstractNumId="10">
    <w:nsid w:val="58120CA1"/>
    <w:multiLevelType w:val="singleLevel"/>
    <w:tmpl w:val="58120CA1"/>
    <w:lvl w:ilvl="0" w:tentative="0">
      <w:start w:val="1"/>
      <w:numFmt w:val="decimal"/>
      <w:suff w:val="nothing"/>
      <w:lvlText w:val="%1、"/>
      <w:lvlJc w:val="left"/>
    </w:lvl>
  </w:abstractNum>
  <w:abstractNum w:abstractNumId="11">
    <w:nsid w:val="58145830"/>
    <w:multiLevelType w:val="singleLevel"/>
    <w:tmpl w:val="58145830"/>
    <w:lvl w:ilvl="0" w:tentative="0">
      <w:start w:val="5"/>
      <w:numFmt w:val="decimal"/>
      <w:suff w:val="nothing"/>
      <w:lvlText w:val="%1、"/>
      <w:lvlJc w:val="left"/>
    </w:lvl>
  </w:abstractNum>
  <w:abstractNum w:abstractNumId="12">
    <w:nsid w:val="68222EBC"/>
    <w:multiLevelType w:val="multilevel"/>
    <w:tmpl w:val="68222EB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4"/>
  </w:num>
  <w:num w:numId="3">
    <w:abstractNumId w:val="5"/>
  </w:num>
  <w:num w:numId="4">
    <w:abstractNumId w:val="2"/>
  </w:num>
  <w:num w:numId="5">
    <w:abstractNumId w:val="6"/>
  </w:num>
  <w:num w:numId="6">
    <w:abstractNumId w:val="0"/>
  </w:num>
  <w:num w:numId="7">
    <w:abstractNumId w:val="12"/>
  </w:num>
  <w:num w:numId="8">
    <w:abstractNumId w:val="7"/>
  </w:num>
  <w:num w:numId="9">
    <w:abstractNumId w:val="8"/>
  </w:num>
  <w:num w:numId="10">
    <w:abstractNumId w:val="9"/>
  </w:num>
  <w:num w:numId="11">
    <w:abstractNumId w:val="3"/>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083D70"/>
    <w:rsid w:val="0F2D0B17"/>
    <w:rsid w:val="13931378"/>
    <w:rsid w:val="17784A6B"/>
    <w:rsid w:val="1864385C"/>
    <w:rsid w:val="19421F09"/>
    <w:rsid w:val="1B5F2922"/>
    <w:rsid w:val="21856845"/>
    <w:rsid w:val="23C31FC1"/>
    <w:rsid w:val="2B070C8E"/>
    <w:rsid w:val="2CF642E4"/>
    <w:rsid w:val="2D0C4410"/>
    <w:rsid w:val="2D2615FC"/>
    <w:rsid w:val="30FB53E7"/>
    <w:rsid w:val="33AF3222"/>
    <w:rsid w:val="33FF7A4E"/>
    <w:rsid w:val="387A4F1A"/>
    <w:rsid w:val="39F10A0B"/>
    <w:rsid w:val="3F0D7194"/>
    <w:rsid w:val="46B010C2"/>
    <w:rsid w:val="4F8A7B86"/>
    <w:rsid w:val="5135731E"/>
    <w:rsid w:val="5207728C"/>
    <w:rsid w:val="56E025E3"/>
    <w:rsid w:val="598A3E9A"/>
    <w:rsid w:val="5A2E73EB"/>
    <w:rsid w:val="5CF37A4B"/>
    <w:rsid w:val="5E013423"/>
    <w:rsid w:val="5EE46BF1"/>
    <w:rsid w:val="654C6C1A"/>
    <w:rsid w:val="65A0724C"/>
    <w:rsid w:val="681013DA"/>
    <w:rsid w:val="6F083D70"/>
    <w:rsid w:val="6F655F00"/>
    <w:rsid w:val="70134117"/>
    <w:rsid w:val="73A26798"/>
    <w:rsid w:val="75CF47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Title"/>
    <w:basedOn w:val="1"/>
    <w:qFormat/>
    <w:uiPriority w:val="0"/>
    <w:pPr>
      <w:widowControl/>
      <w:spacing w:before="240" w:after="720"/>
      <w:jc w:val="right"/>
    </w:pPr>
    <w:rPr>
      <w:rFonts w:ascii="Arial" w:hAnsi="Arial" w:eastAsiaTheme="minorEastAsia"/>
      <w:b/>
      <w:kern w:val="28"/>
      <w:sz w:val="64"/>
      <w:szCs w:val="20"/>
      <w:lang w:eastAsia="en-U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4">
    <w:name w:val="line"/>
    <w:basedOn w:val="10"/>
    <w:qFormat/>
    <w:uiPriority w:val="0"/>
    <w:pPr>
      <w:pBdr>
        <w:top w:val="single" w:color="auto" w:sz="36" w:space="1"/>
      </w:pBdr>
      <w:spacing w:after="0"/>
    </w:pPr>
    <w:rPr>
      <w:sz w:val="40"/>
    </w:rPr>
  </w:style>
  <w:style w:type="paragraph" w:customStyle="1" w:styleId="15">
    <w:name w:val="ByLine"/>
    <w:basedOn w:val="10"/>
    <w:qFormat/>
    <w:uiPriority w:val="0"/>
    <w:rPr>
      <w:sz w:val="28"/>
    </w:r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9" Type="http://schemas.openxmlformats.org/officeDocument/2006/relationships/fontTable" Target="fontTable.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image" Target="media/image62.jpeg"/><Relationship Id="rId65" Type="http://schemas.openxmlformats.org/officeDocument/2006/relationships/image" Target="media/image61.jpe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jpe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jpeg"/><Relationship Id="rId51" Type="http://schemas.openxmlformats.org/officeDocument/2006/relationships/image" Target="media/image47.jpeg"/><Relationship Id="rId50" Type="http://schemas.openxmlformats.org/officeDocument/2006/relationships/image" Target="media/image46.jpeg"/><Relationship Id="rId5" Type="http://schemas.openxmlformats.org/officeDocument/2006/relationships/image" Target="media/image1.jpeg"/><Relationship Id="rId49" Type="http://schemas.openxmlformats.org/officeDocument/2006/relationships/image" Target="media/image45.jpe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jpeg"/><Relationship Id="rId41" Type="http://schemas.openxmlformats.org/officeDocument/2006/relationships/image" Target="media/image37.jpe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2016-10-27T11:30:00Z</dcterms:created>
  <dc:creator>Whk</dc:creator>
  <cp:lastModifiedBy>Whk</cp:lastModifiedBy>
  <dcterms:modified xsi:type="dcterms:W3CDTF">2016-11-05T13:29:14Z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