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94E65" w14:textId="77777777" w:rsidR="005F6A25" w:rsidRDefault="005F6A25" w:rsidP="005F6A25">
      <w:pPr>
        <w:pStyle w:val="2"/>
        <w:numPr>
          <w:ilvl w:val="1"/>
          <w:numId w:val="1"/>
        </w:numPr>
      </w:pPr>
      <w:bookmarkStart w:id="0" w:name="_Toc20244"/>
      <w:r>
        <w:rPr>
          <w:rFonts w:hint="eastAsia"/>
        </w:rPr>
        <w:t>stra</w:t>
      </w:r>
      <w:r>
        <w:t>tegy</w:t>
      </w:r>
      <w:r>
        <w:rPr>
          <w:rFonts w:hint="eastAsia"/>
        </w:rPr>
        <w:t>模块静态结构和动态行为</w:t>
      </w:r>
      <w:bookmarkEnd w:id="0"/>
    </w:p>
    <w:p w14:paraId="6FB172BF" w14:textId="77777777" w:rsidR="005F6A25" w:rsidRDefault="005F6A25" w:rsidP="005F6A25">
      <w:pPr>
        <w:pStyle w:val="3"/>
        <w:ind w:firstLineChars="100" w:firstLine="321"/>
      </w:pPr>
      <w:bookmarkStart w:id="1" w:name="_Toc8980"/>
      <w:r>
        <w:rPr>
          <w:rFonts w:hint="eastAsia"/>
        </w:rPr>
        <w:t>1.1.1 stra</w:t>
      </w:r>
      <w:r>
        <w:t>tegy</w:t>
      </w:r>
      <w:r>
        <w:rPr>
          <w:rFonts w:hint="eastAsia"/>
        </w:rPr>
        <w:t>模块概述</w:t>
      </w:r>
      <w:bookmarkEnd w:id="1"/>
    </w:p>
    <w:p w14:paraId="058C058C" w14:textId="77777777" w:rsidR="005F6A25" w:rsidRPr="005F6A25" w:rsidRDefault="005F6A25" w:rsidP="005F6A25">
      <w:r>
        <w:rPr>
          <w:rFonts w:hint="eastAsia"/>
        </w:rPr>
        <w:t xml:space="preserve"> </w:t>
      </w:r>
      <w:r>
        <w:t xml:space="preserve">  Strategy</w:t>
      </w:r>
      <w:r>
        <w:t>模块承担优惠策略的制定</w:t>
      </w:r>
      <w:r w:rsidR="006D6D43">
        <w:rPr>
          <w:rFonts w:hint="eastAsia"/>
        </w:rPr>
        <w:t>、查看以及酒店和订单相关功能的实现</w:t>
      </w:r>
      <w:r>
        <w:rPr>
          <w:rFonts w:hint="eastAsia"/>
        </w:rPr>
        <w:t>。</w:t>
      </w:r>
    </w:p>
    <w:p w14:paraId="67BD7E95" w14:textId="77777777" w:rsidR="005F6A25" w:rsidRDefault="005F6A25" w:rsidP="005F6A25">
      <w:pPr>
        <w:pStyle w:val="3"/>
      </w:pPr>
      <w:r>
        <w:rPr>
          <w:rFonts w:hint="eastAsia"/>
        </w:rPr>
        <w:t xml:space="preserve"> </w:t>
      </w:r>
      <w:bookmarkStart w:id="2" w:name="_Toc31551"/>
      <w:r>
        <w:t xml:space="preserve"> </w:t>
      </w:r>
      <w:r>
        <w:rPr>
          <w:rFonts w:hint="eastAsia"/>
        </w:rPr>
        <w:t>1.1.2 strategy</w:t>
      </w:r>
      <w:r>
        <w:rPr>
          <w:rFonts w:hint="eastAsia"/>
        </w:rPr>
        <w:t>模块局部模块的职责</w:t>
      </w:r>
      <w:bookmarkEnd w:id="2"/>
    </w:p>
    <w:p w14:paraId="6BAE1934" w14:textId="77777777" w:rsidR="005F6A25" w:rsidRDefault="005F6A25" w:rsidP="005F6A25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bookmarkStart w:id="3" w:name="_Toc1768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1.1.2.1</w:t>
      </w:r>
      <w:r>
        <w:rPr>
          <w:rFonts w:hint="eastAsia"/>
          <w:sz w:val="30"/>
          <w:szCs w:val="30"/>
        </w:rPr>
        <w:t>结构视角</w:t>
      </w:r>
      <w:bookmarkEnd w:id="3"/>
    </w:p>
    <w:p w14:paraId="1109E27E" w14:textId="77777777" w:rsidR="005F6A25" w:rsidRDefault="005F6A25" w:rsidP="005F6A25">
      <w:pPr>
        <w:spacing w:line="300" w:lineRule="auto"/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（1）模块概述</w:t>
      </w:r>
    </w:p>
    <w:p w14:paraId="4342C654" w14:textId="77777777" w:rsidR="005F6A25" w:rsidRDefault="005F6A25" w:rsidP="005F6A25">
      <w:pPr>
        <w:spacing w:line="300" w:lineRule="auto"/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strategy模块承担的需求见需求规格说明书功能需求及相关非功能需求。</w:t>
      </w:r>
    </w:p>
    <w:p w14:paraId="73BF5416" w14:textId="77777777" w:rsidR="005F6A25" w:rsidRDefault="005F6A25" w:rsidP="005F6A25">
      <w:pPr>
        <w:spacing w:line="300" w:lineRule="auto"/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strategy模块的职责及接口参见软件体系结构描述文档表。</w:t>
      </w:r>
    </w:p>
    <w:p w14:paraId="0E09CC74" w14:textId="77777777" w:rsidR="005F6A25" w:rsidRDefault="005F6A25" w:rsidP="005F6A25">
      <w:pPr>
        <w:spacing w:line="300" w:lineRule="auto"/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（2）整体结构</w:t>
      </w:r>
    </w:p>
    <w:p w14:paraId="28F52661" w14:textId="77777777" w:rsidR="005F6A25" w:rsidRPr="00ED7DB2" w:rsidRDefault="005F6A25" w:rsidP="005F6A25">
      <w:pPr>
        <w:spacing w:line="300" w:lineRule="auto"/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根据体系结构的设计，采</w:t>
      </w:r>
      <w:r w:rsidR="000A775A">
        <w:rPr>
          <w:rFonts w:ascii="宋体" w:eastAsia="宋体" w:hAnsi="宋体" w:cs="宋体" w:hint="eastAsia"/>
          <w:sz w:val="24"/>
          <w:szCs w:val="24"/>
        </w:rPr>
        <w:t>用分层风格，将系统分为展示层、业务逻辑层、数据层。每一层之间为了</w:t>
      </w:r>
      <w:r>
        <w:rPr>
          <w:rFonts w:ascii="宋体" w:eastAsia="宋体" w:hAnsi="宋体" w:cs="宋体" w:hint="eastAsia"/>
          <w:sz w:val="24"/>
          <w:szCs w:val="24"/>
        </w:rPr>
        <w:t>灵活性，添加了接口，以实现针对接口编程，隔离数据传输的职责，降低层与层之间耦合，添加了</w:t>
      </w:r>
      <w:r w:rsidR="00ED7DB2">
        <w:rPr>
          <w:rFonts w:ascii="宋体" w:eastAsia="宋体" w:hAnsi="宋体" w:cs="宋体" w:hint="eastAsia"/>
          <w:sz w:val="24"/>
          <w:szCs w:val="24"/>
        </w:rPr>
        <w:t>strategyblservice，strategydataservice两个接口。为了隔离业务逻辑职责和逻辑控制职责，我们添加了</w:t>
      </w:r>
      <w:r w:rsidR="006D2923">
        <w:rPr>
          <w:rFonts w:ascii="宋体" w:eastAsia="宋体" w:hAnsi="宋体" w:cs="宋体" w:hint="eastAsia"/>
          <w:sz w:val="24"/>
          <w:szCs w:val="24"/>
        </w:rPr>
        <w:t>S</w:t>
      </w:r>
      <w:r w:rsidR="00ED7DB2">
        <w:rPr>
          <w:rFonts w:ascii="宋体" w:eastAsia="宋体" w:hAnsi="宋体" w:cs="宋体" w:hint="eastAsia"/>
          <w:sz w:val="24"/>
          <w:szCs w:val="24"/>
        </w:rPr>
        <w:t>trategyController，这样</w:t>
      </w:r>
      <w:r w:rsidR="006D2923">
        <w:rPr>
          <w:rFonts w:ascii="宋体" w:eastAsia="宋体" w:hAnsi="宋体" w:cs="宋体" w:hint="eastAsia"/>
          <w:sz w:val="24"/>
          <w:szCs w:val="24"/>
        </w:rPr>
        <w:t>S</w:t>
      </w:r>
      <w:r w:rsidR="00ED7DB2">
        <w:rPr>
          <w:rFonts w:ascii="宋体" w:eastAsia="宋体" w:hAnsi="宋体" w:cs="宋体" w:hint="eastAsia"/>
          <w:sz w:val="24"/>
          <w:szCs w:val="24"/>
        </w:rPr>
        <w:t>trategyController</w:t>
      </w:r>
      <w:r w:rsidR="009A0B77">
        <w:rPr>
          <w:rFonts w:ascii="宋体" w:eastAsia="宋体" w:hAnsi="宋体" w:cs="宋体" w:hint="eastAsia"/>
          <w:sz w:val="24"/>
          <w:szCs w:val="24"/>
        </w:rPr>
        <w:t>将会将优惠策略相关的业务逻辑职责和逻辑控制委托给</w:t>
      </w:r>
      <w:r w:rsidR="00ED7DB2">
        <w:rPr>
          <w:rFonts w:ascii="宋体" w:eastAsia="宋体" w:hAnsi="宋体" w:cs="宋体" w:hint="eastAsia"/>
          <w:sz w:val="24"/>
          <w:szCs w:val="24"/>
        </w:rPr>
        <w:t>strategy对象。</w:t>
      </w:r>
      <w:r w:rsidR="009A0B77">
        <w:rPr>
          <w:rFonts w:ascii="宋体" w:eastAsia="宋体" w:hAnsi="宋体" w:cs="宋体" w:hint="eastAsia"/>
          <w:sz w:val="24"/>
          <w:szCs w:val="24"/>
        </w:rPr>
        <w:t>S</w:t>
      </w:r>
      <w:r w:rsidR="009A0B77">
        <w:rPr>
          <w:rFonts w:ascii="宋体" w:eastAsia="宋体" w:hAnsi="宋体" w:cs="宋体"/>
          <w:sz w:val="24"/>
          <w:szCs w:val="24"/>
        </w:rPr>
        <w:t>trategyPO是作为优惠策略的持久化对象被添加到设计模型中的</w:t>
      </w:r>
      <w:r w:rsidR="009A0B77">
        <w:rPr>
          <w:rFonts w:ascii="宋体" w:eastAsia="宋体" w:hAnsi="宋体" w:cs="宋体" w:hint="eastAsia"/>
          <w:sz w:val="24"/>
          <w:szCs w:val="24"/>
        </w:rPr>
        <w:t>。</w:t>
      </w:r>
      <w:r w:rsidR="009A0B77">
        <w:rPr>
          <w:rFonts w:ascii="宋体" w:eastAsia="宋体" w:hAnsi="宋体" w:cs="宋体"/>
          <w:sz w:val="24"/>
          <w:szCs w:val="24"/>
        </w:rPr>
        <w:t>StrategyList</w:t>
      </w:r>
      <w:r w:rsidR="006D2923">
        <w:rPr>
          <w:rFonts w:ascii="宋体" w:eastAsia="宋体" w:hAnsi="宋体" w:cs="宋体"/>
          <w:sz w:val="24"/>
          <w:szCs w:val="24"/>
        </w:rPr>
        <w:t>的</w:t>
      </w:r>
      <w:r w:rsidR="009A0B77">
        <w:rPr>
          <w:rFonts w:ascii="宋体" w:eastAsia="宋体" w:hAnsi="宋体" w:cs="宋体"/>
          <w:sz w:val="24"/>
          <w:szCs w:val="24"/>
        </w:rPr>
        <w:t>添加是</w:t>
      </w:r>
      <w:r w:rsidR="006D2923">
        <w:rPr>
          <w:rFonts w:ascii="宋体" w:eastAsia="宋体" w:hAnsi="宋体" w:cs="宋体"/>
          <w:sz w:val="24"/>
          <w:szCs w:val="24"/>
        </w:rPr>
        <w:t>Strategy</w:t>
      </w:r>
      <w:r w:rsidR="009A0B77">
        <w:rPr>
          <w:rFonts w:ascii="宋体" w:eastAsia="宋体" w:hAnsi="宋体" w:cs="宋体"/>
          <w:sz w:val="24"/>
          <w:szCs w:val="24"/>
        </w:rPr>
        <w:t>Info的容器类</w:t>
      </w:r>
      <w:r w:rsidR="009A0B77">
        <w:rPr>
          <w:rFonts w:ascii="宋体" w:eastAsia="宋体" w:hAnsi="宋体" w:cs="宋体" w:hint="eastAsia"/>
          <w:sz w:val="24"/>
          <w:szCs w:val="24"/>
        </w:rPr>
        <w:t>。Hotel</w:t>
      </w:r>
      <w:r w:rsidR="009A0B77">
        <w:rPr>
          <w:rFonts w:ascii="宋体" w:eastAsia="宋体" w:hAnsi="宋体" w:cs="宋体"/>
          <w:sz w:val="24"/>
          <w:szCs w:val="24"/>
        </w:rPr>
        <w:t>Info是根据依赖倒置原则</w:t>
      </w:r>
      <w:r w:rsidR="009A0B77">
        <w:rPr>
          <w:rFonts w:ascii="宋体" w:eastAsia="宋体" w:hAnsi="宋体" w:cs="宋体" w:hint="eastAsia"/>
          <w:sz w:val="24"/>
          <w:szCs w:val="24"/>
        </w:rPr>
        <w:t>，</w:t>
      </w:r>
      <w:r w:rsidR="009A0B77">
        <w:rPr>
          <w:rFonts w:ascii="宋体" w:eastAsia="宋体" w:hAnsi="宋体" w:cs="宋体"/>
          <w:sz w:val="24"/>
          <w:szCs w:val="24"/>
        </w:rPr>
        <w:t>为了消除循环依赖而产生的接口</w:t>
      </w:r>
      <w:r w:rsidR="009A0B77">
        <w:rPr>
          <w:rFonts w:ascii="宋体" w:eastAsia="宋体" w:hAnsi="宋体" w:cs="宋体" w:hint="eastAsia"/>
          <w:sz w:val="24"/>
          <w:szCs w:val="24"/>
        </w:rPr>
        <w:t>。</w:t>
      </w:r>
      <w:r w:rsidR="009E0097">
        <w:rPr>
          <w:rFonts w:ascii="宋体" w:eastAsia="宋体" w:hAnsi="宋体" w:cs="宋体" w:hint="eastAsia"/>
          <w:sz w:val="24"/>
          <w:szCs w:val="24"/>
        </w:rPr>
        <w:t>Stra</w:t>
      </w:r>
      <w:r w:rsidR="009E0097">
        <w:rPr>
          <w:rFonts w:ascii="宋体" w:eastAsia="宋体" w:hAnsi="宋体" w:cs="宋体"/>
          <w:sz w:val="24"/>
          <w:szCs w:val="24"/>
        </w:rPr>
        <w:t>tegyStyle是根据将变更封装的原则所涉及的接口</w:t>
      </w:r>
      <w:r w:rsidR="009E0097">
        <w:rPr>
          <w:rFonts w:ascii="宋体" w:eastAsia="宋体" w:hAnsi="宋体" w:cs="宋体" w:hint="eastAsia"/>
          <w:sz w:val="24"/>
          <w:szCs w:val="24"/>
        </w:rPr>
        <w:t>，</w:t>
      </w:r>
      <w:r w:rsidR="009E0097">
        <w:rPr>
          <w:rFonts w:ascii="宋体" w:eastAsia="宋体" w:hAnsi="宋体" w:cs="宋体"/>
          <w:sz w:val="24"/>
          <w:szCs w:val="24"/>
        </w:rPr>
        <w:t>采用策略模式</w:t>
      </w:r>
      <w:r w:rsidR="009E0097">
        <w:rPr>
          <w:rFonts w:ascii="宋体" w:eastAsia="宋体" w:hAnsi="宋体" w:cs="宋体" w:hint="eastAsia"/>
          <w:sz w:val="24"/>
          <w:szCs w:val="24"/>
        </w:rPr>
        <w:t>。</w:t>
      </w:r>
    </w:p>
    <w:p w14:paraId="5FCE1F78" w14:textId="77777777" w:rsidR="005F6A25" w:rsidRPr="00BB429F" w:rsidRDefault="005F6A25" w:rsidP="005F6A25"/>
    <w:p w14:paraId="019A1C55" w14:textId="77777777" w:rsidR="005F6A25" w:rsidRDefault="009E0097" w:rsidP="005F6A25">
      <w:r>
        <w:rPr>
          <w:noProof/>
        </w:rPr>
        <w:lastRenderedPageBreak/>
        <w:drawing>
          <wp:inline distT="0" distB="0" distL="0" distR="0" wp14:anchorId="0885E1ED" wp14:editId="20B461C1">
            <wp:extent cx="5274310" cy="3582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A546" w14:textId="77777777" w:rsidR="005E5260" w:rsidRDefault="005E5260" w:rsidP="005F6A25"/>
    <w:p w14:paraId="27FA3158" w14:textId="77777777" w:rsidR="005E5260" w:rsidRPr="005F6A25" w:rsidRDefault="005E5260" w:rsidP="005F6A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E5260" w14:paraId="21662D28" w14:textId="77777777" w:rsidTr="005E5260">
        <w:tc>
          <w:tcPr>
            <w:tcW w:w="1838" w:type="dxa"/>
          </w:tcPr>
          <w:p w14:paraId="4443C3D0" w14:textId="77777777" w:rsidR="005E5260" w:rsidRDefault="005E5260" w:rsidP="005E5260">
            <w:pPr>
              <w:jc w:val="center"/>
            </w:pPr>
            <w:r>
              <w:t>类</w:t>
            </w:r>
          </w:p>
        </w:tc>
        <w:tc>
          <w:tcPr>
            <w:tcW w:w="6458" w:type="dxa"/>
          </w:tcPr>
          <w:p w14:paraId="76BBE5A7" w14:textId="77777777" w:rsidR="005E5260" w:rsidRDefault="005E5260" w:rsidP="005E5260">
            <w:pPr>
              <w:jc w:val="center"/>
            </w:pPr>
            <w:r>
              <w:t>职责</w:t>
            </w:r>
          </w:p>
        </w:tc>
      </w:tr>
      <w:tr w:rsidR="005E5260" w14:paraId="01FEBDF7" w14:textId="77777777" w:rsidTr="005E5260">
        <w:tc>
          <w:tcPr>
            <w:tcW w:w="1838" w:type="dxa"/>
          </w:tcPr>
          <w:p w14:paraId="67DF2A2D" w14:textId="77777777" w:rsidR="005E5260" w:rsidRDefault="005E5260">
            <w:r>
              <w:t>StrategyController</w:t>
            </w:r>
          </w:p>
        </w:tc>
        <w:tc>
          <w:tcPr>
            <w:tcW w:w="6458" w:type="dxa"/>
          </w:tcPr>
          <w:p w14:paraId="7761E799" w14:textId="77777777" w:rsidR="005E5260" w:rsidRDefault="00E95AAD">
            <w:r>
              <w:t>负责优惠策略制定界面所需要的服务</w:t>
            </w:r>
          </w:p>
        </w:tc>
      </w:tr>
      <w:tr w:rsidR="005E5260" w14:paraId="64BDD7D4" w14:textId="77777777" w:rsidTr="005E5260">
        <w:tc>
          <w:tcPr>
            <w:tcW w:w="1838" w:type="dxa"/>
          </w:tcPr>
          <w:p w14:paraId="24CA5711" w14:textId="77777777" w:rsidR="005E5260" w:rsidRDefault="005E5260">
            <w:r>
              <w:rPr>
                <w:rFonts w:hint="eastAsia"/>
              </w:rPr>
              <w:t>Strategy</w:t>
            </w:r>
          </w:p>
        </w:tc>
        <w:tc>
          <w:tcPr>
            <w:tcW w:w="6458" w:type="dxa"/>
          </w:tcPr>
          <w:p w14:paraId="017AF2B6" w14:textId="77777777" w:rsidR="005E5260" w:rsidRDefault="00E95AAD">
            <w:r>
              <w:t>优惠策略的领域模型对象</w:t>
            </w:r>
          </w:p>
        </w:tc>
      </w:tr>
      <w:tr w:rsidR="00E95AAD" w14:paraId="59E409F2" w14:textId="77777777" w:rsidTr="005E5260">
        <w:tc>
          <w:tcPr>
            <w:tcW w:w="1838" w:type="dxa"/>
          </w:tcPr>
          <w:p w14:paraId="620DC432" w14:textId="77777777" w:rsidR="00E95AAD" w:rsidRDefault="00E95AAD">
            <w:r>
              <w:rPr>
                <w:rFonts w:hint="eastAsia"/>
              </w:rPr>
              <w:t>Str</w:t>
            </w:r>
            <w:r>
              <w:t>ategyList</w:t>
            </w:r>
          </w:p>
        </w:tc>
        <w:tc>
          <w:tcPr>
            <w:tcW w:w="6458" w:type="dxa"/>
          </w:tcPr>
          <w:p w14:paraId="452C91D9" w14:textId="77777777" w:rsidR="00E95AAD" w:rsidRDefault="00E95AAD" w:rsidP="00350553">
            <w:r>
              <w:t>优惠策略信息集合的领域模型对象</w:t>
            </w:r>
          </w:p>
        </w:tc>
      </w:tr>
      <w:tr w:rsidR="009E0097" w14:paraId="23A8A14C" w14:textId="77777777" w:rsidTr="005E5260">
        <w:tc>
          <w:tcPr>
            <w:tcW w:w="1838" w:type="dxa"/>
          </w:tcPr>
          <w:p w14:paraId="1C5E7A22" w14:textId="77777777" w:rsidR="009E0097" w:rsidRDefault="009E0097">
            <w:r>
              <w:rPr>
                <w:rFonts w:hint="eastAsia"/>
              </w:rPr>
              <w:t>Birthday</w:t>
            </w:r>
            <w:r>
              <w:t>Strategy</w:t>
            </w:r>
          </w:p>
        </w:tc>
        <w:tc>
          <w:tcPr>
            <w:tcW w:w="6458" w:type="dxa"/>
          </w:tcPr>
          <w:p w14:paraId="6F802F6F" w14:textId="77777777" w:rsidR="009E0097" w:rsidRDefault="009E0097" w:rsidP="00350553">
            <w:r>
              <w:rPr>
                <w:rFonts w:hint="eastAsia"/>
              </w:rPr>
              <w:t>生日策略方法的领域模型对象</w:t>
            </w:r>
          </w:p>
        </w:tc>
      </w:tr>
      <w:tr w:rsidR="009E0097" w14:paraId="3C591262" w14:textId="77777777" w:rsidTr="005E5260">
        <w:tc>
          <w:tcPr>
            <w:tcW w:w="1838" w:type="dxa"/>
          </w:tcPr>
          <w:p w14:paraId="1740B0B6" w14:textId="77777777" w:rsidR="009E0097" w:rsidRDefault="009E0097">
            <w:r>
              <w:rPr>
                <w:rFonts w:hint="eastAsia"/>
              </w:rPr>
              <w:t>FestivalStrategy</w:t>
            </w:r>
          </w:p>
        </w:tc>
        <w:tc>
          <w:tcPr>
            <w:tcW w:w="6458" w:type="dxa"/>
          </w:tcPr>
          <w:p w14:paraId="27C7F043" w14:textId="77777777" w:rsidR="009E0097" w:rsidRDefault="009E0097" w:rsidP="00350553">
            <w:r>
              <w:rPr>
                <w:rFonts w:hint="eastAsia"/>
              </w:rPr>
              <w:t>节日策略方法的领域模型对象</w:t>
            </w:r>
          </w:p>
        </w:tc>
      </w:tr>
      <w:tr w:rsidR="009E0097" w14:paraId="16710BA3" w14:textId="77777777" w:rsidTr="005E5260">
        <w:tc>
          <w:tcPr>
            <w:tcW w:w="1838" w:type="dxa"/>
          </w:tcPr>
          <w:p w14:paraId="4022FD7D" w14:textId="77777777" w:rsidR="009E0097" w:rsidRDefault="009E0097">
            <w:r>
              <w:rPr>
                <w:rFonts w:hint="eastAsia"/>
              </w:rPr>
              <w:t>CompanyStrategy</w:t>
            </w:r>
          </w:p>
        </w:tc>
        <w:tc>
          <w:tcPr>
            <w:tcW w:w="6458" w:type="dxa"/>
          </w:tcPr>
          <w:p w14:paraId="19636D9E" w14:textId="77777777" w:rsidR="009E0097" w:rsidRDefault="009E0097" w:rsidP="00350553">
            <w:r>
              <w:rPr>
                <w:rFonts w:hint="eastAsia"/>
              </w:rPr>
              <w:t>企业策略方法的领域模型对象</w:t>
            </w:r>
          </w:p>
        </w:tc>
      </w:tr>
      <w:tr w:rsidR="009E0097" w14:paraId="0ADF5D09" w14:textId="77777777" w:rsidTr="005E5260">
        <w:tc>
          <w:tcPr>
            <w:tcW w:w="1838" w:type="dxa"/>
          </w:tcPr>
          <w:p w14:paraId="09D81966" w14:textId="77777777" w:rsidR="009E0097" w:rsidRDefault="009E0097">
            <w:r>
              <w:rPr>
                <w:rFonts w:hint="eastAsia"/>
              </w:rPr>
              <w:t>VIPStrategy</w:t>
            </w:r>
          </w:p>
        </w:tc>
        <w:tc>
          <w:tcPr>
            <w:tcW w:w="6458" w:type="dxa"/>
          </w:tcPr>
          <w:p w14:paraId="425325D6" w14:textId="77777777" w:rsidR="009E0097" w:rsidRDefault="009E0097" w:rsidP="00350553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策略方法的领域模型对象</w:t>
            </w:r>
          </w:p>
        </w:tc>
      </w:tr>
    </w:tbl>
    <w:p w14:paraId="3600D107" w14:textId="77777777" w:rsidR="00F43C83" w:rsidRDefault="00F43C83"/>
    <w:p w14:paraId="585FBA34" w14:textId="77777777" w:rsidR="00E95AAD" w:rsidRDefault="00E95AAD" w:rsidP="00E95AAD">
      <w:pPr>
        <w:spacing w:line="300" w:lineRule="auto"/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（3）模块内部类的接口规范</w:t>
      </w:r>
    </w:p>
    <w:p w14:paraId="6B7753B9" w14:textId="77777777" w:rsidR="00E95AAD" w:rsidRDefault="00662BC9" w:rsidP="00662BC9">
      <w:pPr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St</w:t>
      </w:r>
      <w:r>
        <w:rPr>
          <w:rFonts w:ascii="宋体" w:eastAsia="宋体" w:hAnsi="宋体" w:cs="宋体"/>
          <w:sz w:val="24"/>
          <w:szCs w:val="24"/>
        </w:rPr>
        <w:t xml:space="preserve">rategyController </w:t>
      </w:r>
      <w:r>
        <w:rPr>
          <w:rFonts w:ascii="宋体" w:eastAsia="宋体" w:hAnsi="宋体" w:cs="宋体" w:hint="eastAsia"/>
          <w:sz w:val="24"/>
          <w:szCs w:val="24"/>
        </w:rPr>
        <w:t>、</w:t>
      </w:r>
      <w:r>
        <w:rPr>
          <w:rFonts w:ascii="宋体" w:eastAsia="宋体" w:hAnsi="宋体" w:cs="宋体"/>
          <w:sz w:val="24"/>
          <w:szCs w:val="24"/>
        </w:rPr>
        <w:t>Strategy</w:t>
      </w:r>
      <w:r>
        <w:rPr>
          <w:rFonts w:ascii="宋体" w:eastAsia="宋体" w:hAnsi="宋体" w:cs="宋体" w:hint="eastAsia"/>
          <w:sz w:val="24"/>
          <w:szCs w:val="24"/>
        </w:rPr>
        <w:t>的接口规范如以下所示。</w:t>
      </w:r>
    </w:p>
    <w:p w14:paraId="5BD3E38E" w14:textId="77777777" w:rsidR="0031701B" w:rsidRDefault="0031701B" w:rsidP="0031701B">
      <w:pPr>
        <w:ind w:firstLine="480"/>
        <w:jc w:val="center"/>
        <w:rPr>
          <w:rFonts w:ascii="宋体" w:eastAsia="宋体" w:hAnsi="宋体" w:cs="宋体"/>
          <w:sz w:val="24"/>
          <w:szCs w:val="24"/>
        </w:rPr>
      </w:pPr>
    </w:p>
    <w:p w14:paraId="6ACDA875" w14:textId="77777777" w:rsidR="0031701B" w:rsidRDefault="0031701B" w:rsidP="0031701B">
      <w:pPr>
        <w:ind w:firstLine="48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表</w:t>
      </w: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</w:rPr>
        <w:t>.1.2.1-1 StrategyController的接口规范</w:t>
      </w:r>
    </w:p>
    <w:p w14:paraId="6EC48397" w14:textId="77777777" w:rsidR="0031701B" w:rsidRDefault="0031701B" w:rsidP="0031701B">
      <w:pPr>
        <w:ind w:firstLine="480"/>
        <w:jc w:val="center"/>
        <w:rPr>
          <w:rFonts w:ascii="宋体" w:eastAsia="宋体" w:hAnsi="宋体" w:cs="宋体"/>
          <w:sz w:val="24"/>
          <w:szCs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1134"/>
        <w:gridCol w:w="4190"/>
      </w:tblGrid>
      <w:tr w:rsidR="00662BC9" w14:paraId="0AE86933" w14:textId="77777777" w:rsidTr="000C7126">
        <w:tc>
          <w:tcPr>
            <w:tcW w:w="8296" w:type="dxa"/>
            <w:gridSpan w:val="3"/>
          </w:tcPr>
          <w:p w14:paraId="03F93810" w14:textId="77777777" w:rsidR="00662BC9" w:rsidRDefault="00662BC9" w:rsidP="00662BC9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D00A98" w14:paraId="0012B644" w14:textId="77777777" w:rsidTr="00830EA3">
        <w:tc>
          <w:tcPr>
            <w:tcW w:w="2972" w:type="dxa"/>
            <w:vMerge w:val="restart"/>
          </w:tcPr>
          <w:p w14:paraId="11188386" w14:textId="77777777" w:rsidR="00D00A98" w:rsidRDefault="00D00A98" w:rsidP="00662BC9">
            <w:r>
              <w:rPr>
                <w:rFonts w:hint="eastAsia"/>
              </w:rPr>
              <w:t>St</w:t>
            </w:r>
            <w:r>
              <w:t>rategyController.</w:t>
            </w:r>
            <w:r w:rsidR="00BB3DD1">
              <w:t>getStrategy</w:t>
            </w:r>
            <w:r w:rsidR="00AD5423">
              <w:t>Info</w:t>
            </w:r>
          </w:p>
        </w:tc>
        <w:tc>
          <w:tcPr>
            <w:tcW w:w="1134" w:type="dxa"/>
          </w:tcPr>
          <w:p w14:paraId="747A75C8" w14:textId="77777777" w:rsidR="00D00A98" w:rsidRDefault="00D00A98" w:rsidP="00662BC9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14:paraId="19056C26" w14:textId="77777777" w:rsidR="00D00A98" w:rsidRDefault="00AD5423" w:rsidP="00662BC9">
            <w:r>
              <w:rPr>
                <w:rFonts w:hint="eastAsia"/>
              </w:rPr>
              <w:t xml:space="preserve">Public </w:t>
            </w:r>
            <w:r w:rsidR="00BB3DD1">
              <w:t>List&lt;StrategyVO&gt; getStrategy</w:t>
            </w:r>
            <w:r w:rsidR="00E112D7">
              <w:t>Info</w:t>
            </w:r>
            <w:r>
              <w:t>(long hotelID)</w:t>
            </w:r>
          </w:p>
        </w:tc>
      </w:tr>
      <w:tr w:rsidR="00D00A98" w14:paraId="7D64AA68" w14:textId="77777777" w:rsidTr="00830EA3">
        <w:tc>
          <w:tcPr>
            <w:tcW w:w="2972" w:type="dxa"/>
            <w:vMerge/>
          </w:tcPr>
          <w:p w14:paraId="68E6F49D" w14:textId="77777777" w:rsidR="00D00A98" w:rsidRDefault="00D00A98" w:rsidP="00662BC9"/>
        </w:tc>
        <w:tc>
          <w:tcPr>
            <w:tcW w:w="1134" w:type="dxa"/>
          </w:tcPr>
          <w:p w14:paraId="7F4327CA" w14:textId="77777777" w:rsidR="00D00A98" w:rsidRDefault="00D00A98" w:rsidP="00662BC9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14:paraId="4E5A686B" w14:textId="77777777" w:rsidR="00D00A98" w:rsidRDefault="00BB3DD1" w:rsidP="00662BC9">
            <w:r>
              <w:rPr>
                <w:rFonts w:hint="eastAsia"/>
              </w:rPr>
              <w:t>请求获取相关酒店的所有策略信息</w:t>
            </w:r>
          </w:p>
        </w:tc>
      </w:tr>
      <w:tr w:rsidR="00D00A98" w14:paraId="03FC5D98" w14:textId="77777777" w:rsidTr="00830EA3">
        <w:tc>
          <w:tcPr>
            <w:tcW w:w="2972" w:type="dxa"/>
            <w:vMerge/>
          </w:tcPr>
          <w:p w14:paraId="19EA5A4F" w14:textId="77777777" w:rsidR="00D00A98" w:rsidRDefault="00D00A98" w:rsidP="00662BC9"/>
        </w:tc>
        <w:tc>
          <w:tcPr>
            <w:tcW w:w="1134" w:type="dxa"/>
          </w:tcPr>
          <w:p w14:paraId="4E974C5C" w14:textId="77777777" w:rsidR="00D00A98" w:rsidRDefault="00D00A98" w:rsidP="00662BC9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14:paraId="1D594016" w14:textId="77777777" w:rsidR="00D00A98" w:rsidRDefault="00E112D7" w:rsidP="00662B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Strategy</w:t>
            </w:r>
            <w:r>
              <w:rPr>
                <w:rFonts w:hint="eastAsia"/>
              </w:rPr>
              <w:t>领域对象的</w:t>
            </w:r>
            <w:r w:rsidR="00BB3DD1">
              <w:rPr>
                <w:rFonts w:hint="eastAsia"/>
              </w:rPr>
              <w:t>get</w:t>
            </w:r>
            <w:r w:rsidR="00BB3DD1">
              <w:t>StrategyInfo</w:t>
            </w:r>
            <w:r>
              <w:rPr>
                <w:rFonts w:hint="eastAsia"/>
              </w:rPr>
              <w:t>方法</w:t>
            </w:r>
          </w:p>
        </w:tc>
      </w:tr>
      <w:tr w:rsidR="00E112D7" w14:paraId="325F9A01" w14:textId="77777777" w:rsidTr="00830EA3">
        <w:tc>
          <w:tcPr>
            <w:tcW w:w="2972" w:type="dxa"/>
            <w:vMerge w:val="restart"/>
          </w:tcPr>
          <w:p w14:paraId="039F3C48" w14:textId="77777777" w:rsidR="00E112D7" w:rsidRDefault="00E112D7" w:rsidP="00662BC9">
            <w:r>
              <w:rPr>
                <w:rFonts w:hint="eastAsia"/>
              </w:rPr>
              <w:t>StrategyController.</w:t>
            </w:r>
            <w:r w:rsidR="00BB3DD1">
              <w:t>deleteStrategy</w:t>
            </w:r>
            <w:r>
              <w:t>Info</w:t>
            </w:r>
          </w:p>
        </w:tc>
        <w:tc>
          <w:tcPr>
            <w:tcW w:w="1134" w:type="dxa"/>
          </w:tcPr>
          <w:p w14:paraId="0ED84224" w14:textId="77777777" w:rsidR="00E112D7" w:rsidRDefault="00E112D7" w:rsidP="00662BC9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14:paraId="196E2A75" w14:textId="77777777" w:rsidR="00E112D7" w:rsidRDefault="00E112D7" w:rsidP="00BB3DD1">
            <w:r>
              <w:t>P</w:t>
            </w:r>
            <w:r>
              <w:rPr>
                <w:rFonts w:hint="eastAsia"/>
              </w:rPr>
              <w:t>ublic</w:t>
            </w:r>
            <w:r w:rsidR="00BB3DD1">
              <w:t xml:space="preserve"> ResultMessage deleteStrategy</w:t>
            </w:r>
            <w:r>
              <w:t>Info(long hotelID,</w:t>
            </w:r>
            <w:r w:rsidR="00BB3DD1">
              <w:t>long StrategyID</w:t>
            </w:r>
            <w:r>
              <w:t>)</w:t>
            </w:r>
          </w:p>
        </w:tc>
      </w:tr>
      <w:tr w:rsidR="00E112D7" w14:paraId="1FD4C99F" w14:textId="77777777" w:rsidTr="00830EA3">
        <w:tc>
          <w:tcPr>
            <w:tcW w:w="2972" w:type="dxa"/>
            <w:vMerge/>
          </w:tcPr>
          <w:p w14:paraId="18A3E77E" w14:textId="77777777" w:rsidR="00E112D7" w:rsidRDefault="00E112D7" w:rsidP="00662BC9"/>
        </w:tc>
        <w:tc>
          <w:tcPr>
            <w:tcW w:w="1134" w:type="dxa"/>
          </w:tcPr>
          <w:p w14:paraId="62F4790E" w14:textId="77777777" w:rsidR="00E112D7" w:rsidRDefault="00E112D7" w:rsidP="00662BC9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14:paraId="57D4F556" w14:textId="77777777" w:rsidR="00E112D7" w:rsidRDefault="00BB3DD1" w:rsidP="00662BC9">
            <w:r>
              <w:t>请求删除策略对象</w:t>
            </w:r>
          </w:p>
        </w:tc>
      </w:tr>
      <w:tr w:rsidR="00E112D7" w14:paraId="775F7FD1" w14:textId="77777777" w:rsidTr="00830EA3">
        <w:tc>
          <w:tcPr>
            <w:tcW w:w="2972" w:type="dxa"/>
            <w:vMerge/>
          </w:tcPr>
          <w:p w14:paraId="4147A963" w14:textId="77777777" w:rsidR="00E112D7" w:rsidRDefault="00E112D7" w:rsidP="00662BC9"/>
        </w:tc>
        <w:tc>
          <w:tcPr>
            <w:tcW w:w="1134" w:type="dxa"/>
          </w:tcPr>
          <w:p w14:paraId="7539FF85" w14:textId="77777777" w:rsidR="00E112D7" w:rsidRDefault="00E112D7" w:rsidP="00662BC9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14:paraId="4D0C993C" w14:textId="77777777" w:rsidR="00E112D7" w:rsidRDefault="00E112D7" w:rsidP="00662B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Strategy</w:t>
            </w:r>
            <w:r w:rsidR="002E629E">
              <w:rPr>
                <w:rFonts w:hint="eastAsia"/>
              </w:rPr>
              <w:t>领域</w:t>
            </w:r>
            <w:r>
              <w:rPr>
                <w:rFonts w:hint="eastAsia"/>
              </w:rPr>
              <w:t>对象的</w:t>
            </w:r>
            <w:r>
              <w:rPr>
                <w:rFonts w:hint="eastAsia"/>
              </w:rPr>
              <w:t>del</w:t>
            </w:r>
            <w:r>
              <w:t>ete</w:t>
            </w:r>
            <w:r w:rsidR="00BB3DD1">
              <w:rPr>
                <w:rFonts w:hint="eastAsia"/>
              </w:rPr>
              <w:t>Strategy</w:t>
            </w:r>
            <w:r>
              <w:t>Info</w:t>
            </w:r>
            <w:r>
              <w:t>方法</w:t>
            </w:r>
          </w:p>
        </w:tc>
      </w:tr>
      <w:tr w:rsidR="00E112D7" w14:paraId="2535C705" w14:textId="77777777" w:rsidTr="00830EA3">
        <w:tc>
          <w:tcPr>
            <w:tcW w:w="2972" w:type="dxa"/>
            <w:vMerge w:val="restart"/>
          </w:tcPr>
          <w:p w14:paraId="25B759C8" w14:textId="77777777" w:rsidR="00E112D7" w:rsidRDefault="00E112D7" w:rsidP="00662BC9">
            <w:r>
              <w:rPr>
                <w:rFonts w:hint="eastAsia"/>
              </w:rPr>
              <w:t>Str</w:t>
            </w:r>
            <w:r w:rsidR="002E629E">
              <w:t>a</w:t>
            </w:r>
            <w:r w:rsidR="00BB3DD1">
              <w:t>tegyController.addStrategy</w:t>
            </w:r>
            <w:r>
              <w:t>Info</w:t>
            </w:r>
          </w:p>
        </w:tc>
        <w:tc>
          <w:tcPr>
            <w:tcW w:w="1134" w:type="dxa"/>
          </w:tcPr>
          <w:p w14:paraId="05FC1405" w14:textId="77777777" w:rsidR="00E112D7" w:rsidRDefault="002E629E" w:rsidP="00662BC9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14:paraId="3298A66F" w14:textId="77777777" w:rsidR="00E112D7" w:rsidRDefault="00830EA3" w:rsidP="00BB3DD1">
            <w:r>
              <w:rPr>
                <w:rFonts w:hint="eastAsia"/>
              </w:rPr>
              <w:t xml:space="preserve">Public </w:t>
            </w:r>
            <w:r w:rsidR="002E629E">
              <w:rPr>
                <w:rFonts w:hint="eastAsia"/>
              </w:rPr>
              <w:t>ResultMessage</w:t>
            </w:r>
            <w:r w:rsidR="002E629E">
              <w:t xml:space="preserve"> addRoomInfo(</w:t>
            </w:r>
            <w:r>
              <w:rPr>
                <w:rFonts w:hint="eastAsia"/>
              </w:rPr>
              <w:t>StrategyVO</w:t>
            </w:r>
            <w:r>
              <w:t>,vo</w:t>
            </w:r>
            <w:r w:rsidR="002E629E">
              <w:t>)</w:t>
            </w:r>
          </w:p>
        </w:tc>
      </w:tr>
      <w:tr w:rsidR="00E112D7" w14:paraId="5971EB7D" w14:textId="77777777" w:rsidTr="00830EA3">
        <w:tc>
          <w:tcPr>
            <w:tcW w:w="2972" w:type="dxa"/>
            <w:vMerge/>
          </w:tcPr>
          <w:p w14:paraId="1B20C45D" w14:textId="77777777" w:rsidR="00E112D7" w:rsidRDefault="00E112D7" w:rsidP="00662BC9"/>
        </w:tc>
        <w:tc>
          <w:tcPr>
            <w:tcW w:w="1134" w:type="dxa"/>
          </w:tcPr>
          <w:p w14:paraId="5319EA71" w14:textId="77777777" w:rsidR="00E112D7" w:rsidRDefault="002E629E" w:rsidP="00662BC9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14:paraId="2443D5E8" w14:textId="77777777" w:rsidR="00E112D7" w:rsidRDefault="00BB3DD1" w:rsidP="00662BC9">
            <w:r>
              <w:rPr>
                <w:rFonts w:hint="eastAsia"/>
              </w:rPr>
              <w:t>请求</w:t>
            </w:r>
            <w:r w:rsidR="00830EA3">
              <w:rPr>
                <w:rFonts w:hint="eastAsia"/>
              </w:rPr>
              <w:t>增加一条策略信息</w:t>
            </w:r>
          </w:p>
        </w:tc>
      </w:tr>
      <w:tr w:rsidR="00E112D7" w14:paraId="16CEBC56" w14:textId="77777777" w:rsidTr="00830EA3">
        <w:tc>
          <w:tcPr>
            <w:tcW w:w="2972" w:type="dxa"/>
            <w:vMerge/>
          </w:tcPr>
          <w:p w14:paraId="0263FBD2" w14:textId="77777777" w:rsidR="00E112D7" w:rsidRDefault="00E112D7" w:rsidP="00662BC9"/>
        </w:tc>
        <w:tc>
          <w:tcPr>
            <w:tcW w:w="1134" w:type="dxa"/>
          </w:tcPr>
          <w:p w14:paraId="50C05FDC" w14:textId="77777777" w:rsidR="00E112D7" w:rsidRDefault="002E629E" w:rsidP="00662BC9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14:paraId="7F2A5A14" w14:textId="77777777" w:rsidR="00E112D7" w:rsidRDefault="002E629E" w:rsidP="00662B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Strategy</w:t>
            </w:r>
            <w:r>
              <w:rPr>
                <w:rFonts w:hint="eastAsia"/>
              </w:rPr>
              <w:t>领域对象的</w:t>
            </w:r>
            <w:r w:rsidR="00830EA3">
              <w:rPr>
                <w:rFonts w:hint="eastAsia"/>
              </w:rPr>
              <w:t>addStrategy</w:t>
            </w:r>
            <w:r>
              <w:rPr>
                <w:rFonts w:hint="eastAsia"/>
              </w:rPr>
              <w:t>Info</w:t>
            </w:r>
            <w:r>
              <w:rPr>
                <w:rFonts w:hint="eastAsia"/>
              </w:rPr>
              <w:t>方法</w:t>
            </w:r>
          </w:p>
        </w:tc>
      </w:tr>
      <w:tr w:rsidR="004063A9" w14:paraId="5494762C" w14:textId="77777777" w:rsidTr="00830EA3">
        <w:tc>
          <w:tcPr>
            <w:tcW w:w="2972" w:type="dxa"/>
            <w:vMerge w:val="restart"/>
          </w:tcPr>
          <w:p w14:paraId="141BE784" w14:textId="77777777" w:rsidR="004063A9" w:rsidRDefault="009E0AF7" w:rsidP="00662BC9">
            <w:r>
              <w:rPr>
                <w:rFonts w:hint="eastAsia"/>
              </w:rPr>
              <w:t>StrategyController.changeStrategy</w:t>
            </w:r>
            <w:r w:rsidR="004063A9">
              <w:rPr>
                <w:rFonts w:hint="eastAsia"/>
              </w:rPr>
              <w:t>Info</w:t>
            </w:r>
          </w:p>
        </w:tc>
        <w:tc>
          <w:tcPr>
            <w:tcW w:w="1134" w:type="dxa"/>
          </w:tcPr>
          <w:p w14:paraId="0D8D763E" w14:textId="77777777" w:rsidR="004063A9" w:rsidRDefault="004063A9" w:rsidP="00662BC9">
            <w:r>
              <w:t>语法</w:t>
            </w:r>
          </w:p>
        </w:tc>
        <w:tc>
          <w:tcPr>
            <w:tcW w:w="4190" w:type="dxa"/>
          </w:tcPr>
          <w:p w14:paraId="06FDE059" w14:textId="77777777" w:rsidR="004063A9" w:rsidRDefault="000E7A34" w:rsidP="004F2B91">
            <w:r>
              <w:rPr>
                <w:rFonts w:hint="eastAsia"/>
              </w:rPr>
              <w:t>Public ResultMessage changeStrategy</w:t>
            </w:r>
            <w:r w:rsidR="004063A9">
              <w:t>I</w:t>
            </w:r>
            <w:r>
              <w:t>nfo(StrategyVO,vo</w:t>
            </w:r>
            <w:r w:rsidR="004063A9">
              <w:t>)</w:t>
            </w:r>
          </w:p>
        </w:tc>
      </w:tr>
      <w:tr w:rsidR="004063A9" w14:paraId="331BC994" w14:textId="77777777" w:rsidTr="00830EA3">
        <w:tc>
          <w:tcPr>
            <w:tcW w:w="2972" w:type="dxa"/>
            <w:vMerge/>
          </w:tcPr>
          <w:p w14:paraId="5E864688" w14:textId="77777777" w:rsidR="004063A9" w:rsidRDefault="004063A9" w:rsidP="00662BC9"/>
        </w:tc>
        <w:tc>
          <w:tcPr>
            <w:tcW w:w="1134" w:type="dxa"/>
          </w:tcPr>
          <w:p w14:paraId="604CB35C" w14:textId="77777777" w:rsidR="004063A9" w:rsidRDefault="004063A9" w:rsidP="00662BC9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14:paraId="7989B619" w14:textId="77777777" w:rsidR="004063A9" w:rsidRDefault="004063A9" w:rsidP="00662BC9">
            <w:r>
              <w:rPr>
                <w:rFonts w:hint="eastAsia"/>
              </w:rPr>
              <w:t>已创建一个</w:t>
            </w:r>
            <w:r>
              <w:rPr>
                <w:rFonts w:hint="eastAsia"/>
              </w:rPr>
              <w:t>Strategy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chan</w:t>
            </w:r>
            <w:r w:rsidR="00F27173">
              <w:t>geStrategy</w:t>
            </w:r>
            <w:r>
              <w:t>Info</w:t>
            </w:r>
            <w:r>
              <w:t>方法</w:t>
            </w:r>
          </w:p>
        </w:tc>
      </w:tr>
      <w:tr w:rsidR="004063A9" w14:paraId="667F143F" w14:textId="77777777" w:rsidTr="00830EA3">
        <w:tc>
          <w:tcPr>
            <w:tcW w:w="2972" w:type="dxa"/>
            <w:vMerge/>
          </w:tcPr>
          <w:p w14:paraId="4C110D34" w14:textId="77777777" w:rsidR="004063A9" w:rsidRDefault="004063A9" w:rsidP="00662BC9"/>
        </w:tc>
        <w:tc>
          <w:tcPr>
            <w:tcW w:w="1134" w:type="dxa"/>
          </w:tcPr>
          <w:p w14:paraId="453466F2" w14:textId="77777777" w:rsidR="004063A9" w:rsidRDefault="004063A9" w:rsidP="00662BC9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14:paraId="065E30B4" w14:textId="77777777" w:rsidR="004063A9" w:rsidRDefault="004063A9" w:rsidP="00662B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Strategy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change</w:t>
            </w:r>
            <w:r w:rsidR="00F27173">
              <w:t>Strategy</w:t>
            </w:r>
            <w:r>
              <w:t>Info</w:t>
            </w:r>
            <w:r>
              <w:t>方法</w:t>
            </w:r>
          </w:p>
        </w:tc>
      </w:tr>
      <w:tr w:rsidR="00C62FFD" w14:paraId="53377294" w14:textId="77777777" w:rsidTr="00830EA3">
        <w:tc>
          <w:tcPr>
            <w:tcW w:w="2972" w:type="dxa"/>
            <w:vMerge w:val="restart"/>
          </w:tcPr>
          <w:p w14:paraId="3438B132" w14:textId="77777777" w:rsidR="00C62FFD" w:rsidRDefault="00C62FFD" w:rsidP="00662BC9">
            <w:r>
              <w:rPr>
                <w:rFonts w:hint="eastAsia"/>
              </w:rPr>
              <w:t>StrategyController.</w:t>
            </w:r>
            <w:r>
              <w:t>getRoomInfo</w:t>
            </w:r>
          </w:p>
        </w:tc>
        <w:tc>
          <w:tcPr>
            <w:tcW w:w="1134" w:type="dxa"/>
          </w:tcPr>
          <w:p w14:paraId="7DF28BC0" w14:textId="77777777" w:rsidR="00C62FFD" w:rsidRDefault="00C62FFD" w:rsidP="00662BC9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14:paraId="5CE8349E" w14:textId="77777777" w:rsidR="00C62FFD" w:rsidRDefault="00C62FFD" w:rsidP="00662BC9">
            <w:r>
              <w:t>P</w:t>
            </w:r>
            <w:r>
              <w:rPr>
                <w:rFonts w:hint="eastAsia"/>
              </w:rPr>
              <w:t xml:space="preserve">ublic </w:t>
            </w:r>
            <w:r w:rsidR="00F27173">
              <w:t>List&lt;</w:t>
            </w:r>
            <w:r>
              <w:t>RoomVO</w:t>
            </w:r>
            <w:r w:rsidR="00F27173">
              <w:t>&gt;</w:t>
            </w:r>
            <w:r>
              <w:t xml:space="preserve"> getRoomInfo(long hotelID)</w:t>
            </w:r>
          </w:p>
        </w:tc>
      </w:tr>
      <w:tr w:rsidR="00C62FFD" w14:paraId="246AD8AA" w14:textId="77777777" w:rsidTr="00830EA3">
        <w:tc>
          <w:tcPr>
            <w:tcW w:w="2972" w:type="dxa"/>
            <w:vMerge/>
          </w:tcPr>
          <w:p w14:paraId="11338829" w14:textId="77777777" w:rsidR="00C62FFD" w:rsidRDefault="00C62FFD" w:rsidP="00662BC9"/>
        </w:tc>
        <w:tc>
          <w:tcPr>
            <w:tcW w:w="1134" w:type="dxa"/>
          </w:tcPr>
          <w:p w14:paraId="00FB520F" w14:textId="77777777" w:rsidR="00C62FFD" w:rsidRDefault="00C62FFD" w:rsidP="00662BC9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14:paraId="4487AFAA" w14:textId="77777777" w:rsidR="00C62FFD" w:rsidRDefault="00F27173" w:rsidP="00662BC9">
            <w:r>
              <w:rPr>
                <w:rFonts w:hint="eastAsia"/>
              </w:rPr>
              <w:t>请求获取酒店的房间信息</w:t>
            </w:r>
          </w:p>
        </w:tc>
      </w:tr>
      <w:tr w:rsidR="00C62FFD" w14:paraId="7DC194FF" w14:textId="77777777" w:rsidTr="00830EA3">
        <w:tc>
          <w:tcPr>
            <w:tcW w:w="2972" w:type="dxa"/>
            <w:vMerge/>
          </w:tcPr>
          <w:p w14:paraId="3206B0C6" w14:textId="77777777" w:rsidR="00C62FFD" w:rsidRDefault="00C62FFD" w:rsidP="00662BC9"/>
        </w:tc>
        <w:tc>
          <w:tcPr>
            <w:tcW w:w="1134" w:type="dxa"/>
          </w:tcPr>
          <w:p w14:paraId="45B86C8D" w14:textId="77777777" w:rsidR="00C62FFD" w:rsidRDefault="00C62FFD" w:rsidP="00662BC9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14:paraId="4F294825" w14:textId="77777777" w:rsidR="00C62FFD" w:rsidRDefault="00C62FFD" w:rsidP="00662BC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 xml:space="preserve">StrategyController 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getRoomInfo</w:t>
            </w:r>
            <w:r>
              <w:rPr>
                <w:rFonts w:hint="eastAsia"/>
              </w:rPr>
              <w:t>对象</w:t>
            </w:r>
          </w:p>
        </w:tc>
      </w:tr>
      <w:tr w:rsidR="00605546" w14:paraId="028F6B31" w14:textId="77777777" w:rsidTr="00830EA3">
        <w:trPr>
          <w:ins w:id="4" w:author="Microsoft 帐户" w:date="2016-11-05T18:25:00Z"/>
        </w:trPr>
        <w:tc>
          <w:tcPr>
            <w:tcW w:w="2972" w:type="dxa"/>
            <w:vMerge w:val="restart"/>
          </w:tcPr>
          <w:p w14:paraId="7EC7DB69" w14:textId="77777777" w:rsidR="00605546" w:rsidRDefault="00605546" w:rsidP="00662BC9">
            <w:pPr>
              <w:rPr>
                <w:ins w:id="5" w:author="Microsoft 帐户" w:date="2016-11-05T18:25:00Z"/>
              </w:rPr>
            </w:pPr>
            <w:ins w:id="6" w:author="Microsoft 帐户" w:date="2016-11-05T18:25:00Z">
              <w:r>
                <w:t>StrategyController.setStrategyStyle</w:t>
              </w:r>
            </w:ins>
          </w:p>
        </w:tc>
        <w:tc>
          <w:tcPr>
            <w:tcW w:w="1134" w:type="dxa"/>
          </w:tcPr>
          <w:p w14:paraId="54395071" w14:textId="77777777" w:rsidR="00605546" w:rsidRDefault="00605546" w:rsidP="00662BC9">
            <w:pPr>
              <w:rPr>
                <w:ins w:id="7" w:author="Microsoft 帐户" w:date="2016-11-05T18:25:00Z"/>
              </w:rPr>
            </w:pPr>
            <w:ins w:id="8" w:author="Microsoft 帐户" w:date="2016-11-05T18:25:00Z">
              <w:r>
                <w:rPr>
                  <w:rFonts w:hint="eastAsia"/>
                </w:rPr>
                <w:t>语法</w:t>
              </w:r>
            </w:ins>
          </w:p>
        </w:tc>
        <w:tc>
          <w:tcPr>
            <w:tcW w:w="4190" w:type="dxa"/>
          </w:tcPr>
          <w:p w14:paraId="35CFDE49" w14:textId="77777777" w:rsidR="00605546" w:rsidRDefault="00605546" w:rsidP="00662BC9">
            <w:pPr>
              <w:rPr>
                <w:ins w:id="9" w:author="Microsoft 帐户" w:date="2016-11-05T18:25:00Z"/>
              </w:rPr>
            </w:pPr>
            <w:ins w:id="10" w:author="Microsoft 帐户" w:date="2016-11-05T18:25:00Z">
              <w:r>
                <w:t>P</w:t>
              </w:r>
              <w:r>
                <w:rPr>
                  <w:rFonts w:hint="eastAsia"/>
                </w:rPr>
                <w:t>ublic</w:t>
              </w:r>
              <w:r>
                <w:t xml:space="preserve"> ResultMessage setStrategyStyle(StrategyID);</w:t>
              </w:r>
            </w:ins>
          </w:p>
        </w:tc>
      </w:tr>
      <w:tr w:rsidR="00605546" w14:paraId="013C79A6" w14:textId="77777777" w:rsidTr="00830EA3">
        <w:trPr>
          <w:ins w:id="11" w:author="Microsoft 帐户" w:date="2016-11-05T18:25:00Z"/>
        </w:trPr>
        <w:tc>
          <w:tcPr>
            <w:tcW w:w="2972" w:type="dxa"/>
            <w:vMerge/>
          </w:tcPr>
          <w:p w14:paraId="530FF404" w14:textId="77777777" w:rsidR="00605546" w:rsidRDefault="00605546" w:rsidP="00662BC9">
            <w:pPr>
              <w:rPr>
                <w:ins w:id="12" w:author="Microsoft 帐户" w:date="2016-11-05T18:25:00Z"/>
              </w:rPr>
            </w:pPr>
          </w:p>
        </w:tc>
        <w:tc>
          <w:tcPr>
            <w:tcW w:w="1134" w:type="dxa"/>
          </w:tcPr>
          <w:p w14:paraId="261126A8" w14:textId="77777777" w:rsidR="00605546" w:rsidRDefault="00605546" w:rsidP="00662BC9">
            <w:pPr>
              <w:rPr>
                <w:ins w:id="13" w:author="Microsoft 帐户" w:date="2016-11-05T18:25:00Z"/>
              </w:rPr>
            </w:pPr>
            <w:ins w:id="14" w:author="Microsoft 帐户" w:date="2016-11-05T18:25:00Z">
              <w:r>
                <w:rPr>
                  <w:rFonts w:hint="eastAsia"/>
                </w:rPr>
                <w:t>前置条件</w:t>
              </w:r>
            </w:ins>
          </w:p>
        </w:tc>
        <w:tc>
          <w:tcPr>
            <w:tcW w:w="4190" w:type="dxa"/>
          </w:tcPr>
          <w:p w14:paraId="7B04C668" w14:textId="77777777" w:rsidR="00605546" w:rsidRDefault="00605546" w:rsidP="00662BC9">
            <w:pPr>
              <w:rPr>
                <w:ins w:id="15" w:author="Microsoft 帐户" w:date="2016-11-05T18:25:00Z"/>
              </w:rPr>
            </w:pPr>
            <w:ins w:id="16" w:author="Microsoft 帐户" w:date="2016-11-05T18:25:00Z">
              <w:r>
                <w:rPr>
                  <w:rFonts w:hint="eastAsia"/>
                </w:rPr>
                <w:t>调用</w:t>
              </w:r>
              <w:r>
                <w:rPr>
                  <w:rFonts w:hint="eastAsia"/>
                </w:rPr>
                <w:t>strategy</w:t>
              </w:r>
              <w:r>
                <w:rPr>
                  <w:rFonts w:hint="eastAsia"/>
                </w:rPr>
                <w:t>的方法</w:t>
              </w:r>
            </w:ins>
          </w:p>
        </w:tc>
      </w:tr>
      <w:tr w:rsidR="00605546" w14:paraId="0BA7E6FA" w14:textId="77777777" w:rsidTr="00830EA3">
        <w:trPr>
          <w:ins w:id="17" w:author="Microsoft 帐户" w:date="2016-11-05T18:25:00Z"/>
        </w:trPr>
        <w:tc>
          <w:tcPr>
            <w:tcW w:w="2972" w:type="dxa"/>
            <w:vMerge/>
          </w:tcPr>
          <w:p w14:paraId="08137E25" w14:textId="77777777" w:rsidR="00605546" w:rsidRDefault="00605546" w:rsidP="00662BC9">
            <w:pPr>
              <w:rPr>
                <w:ins w:id="18" w:author="Microsoft 帐户" w:date="2016-11-05T18:25:00Z"/>
              </w:rPr>
            </w:pPr>
          </w:p>
        </w:tc>
        <w:tc>
          <w:tcPr>
            <w:tcW w:w="1134" w:type="dxa"/>
          </w:tcPr>
          <w:p w14:paraId="6EDB04B1" w14:textId="77777777" w:rsidR="00605546" w:rsidRDefault="00605546" w:rsidP="00662BC9">
            <w:pPr>
              <w:rPr>
                <w:ins w:id="19" w:author="Microsoft 帐户" w:date="2016-11-05T18:25:00Z"/>
              </w:rPr>
            </w:pPr>
            <w:ins w:id="20" w:author="Microsoft 帐户" w:date="2016-11-05T18:25:00Z">
              <w:r>
                <w:rPr>
                  <w:rFonts w:hint="eastAsia"/>
                </w:rPr>
                <w:t>后置条件</w:t>
              </w:r>
            </w:ins>
          </w:p>
        </w:tc>
        <w:tc>
          <w:tcPr>
            <w:tcW w:w="4190" w:type="dxa"/>
          </w:tcPr>
          <w:p w14:paraId="634FE8EE" w14:textId="77777777" w:rsidR="00605546" w:rsidRDefault="00605546" w:rsidP="00662BC9">
            <w:pPr>
              <w:rPr>
                <w:ins w:id="21" w:author="Microsoft 帐户" w:date="2016-11-05T18:25:00Z"/>
              </w:rPr>
            </w:pPr>
            <w:ins w:id="22" w:author="Microsoft 帐户" w:date="2016-11-05T18:25:00Z">
              <w:r>
                <w:rPr>
                  <w:rFonts w:hint="eastAsia"/>
                </w:rPr>
                <w:t>调用</w:t>
              </w:r>
              <w:r>
                <w:rPr>
                  <w:rFonts w:hint="eastAsia"/>
                </w:rPr>
                <w:t>Strategy</w:t>
              </w:r>
              <w:r>
                <w:rPr>
                  <w:rFonts w:hint="eastAsia"/>
                </w:rPr>
                <w:t>领域对象的</w:t>
              </w:r>
              <w:r>
                <w:rPr>
                  <w:rFonts w:hint="eastAsia"/>
                </w:rPr>
                <w:t>setStrategyStyle</w:t>
              </w:r>
              <w:r>
                <w:rPr>
                  <w:rFonts w:hint="eastAsia"/>
                </w:rPr>
                <w:t>方法</w:t>
              </w:r>
            </w:ins>
          </w:p>
        </w:tc>
      </w:tr>
      <w:tr w:rsidR="004F2B91" w14:paraId="27273D38" w14:textId="77777777" w:rsidTr="00444295">
        <w:tc>
          <w:tcPr>
            <w:tcW w:w="8296" w:type="dxa"/>
            <w:gridSpan w:val="3"/>
          </w:tcPr>
          <w:p w14:paraId="067DE783" w14:textId="77777777" w:rsidR="004F2B91" w:rsidRDefault="004F2B91" w:rsidP="004F2B91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10484B" w14:paraId="60ADDC3A" w14:textId="77777777" w:rsidTr="00830EA3">
        <w:tc>
          <w:tcPr>
            <w:tcW w:w="4106" w:type="dxa"/>
            <w:gridSpan w:val="2"/>
          </w:tcPr>
          <w:p w14:paraId="276462C4" w14:textId="77777777" w:rsidR="0010484B" w:rsidRDefault="0010484B" w:rsidP="004F2B91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4190" w:type="dxa"/>
          </w:tcPr>
          <w:p w14:paraId="512DAF60" w14:textId="77777777" w:rsidR="0010484B" w:rsidRDefault="0010484B" w:rsidP="004F2B91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4F2B91" w14:paraId="72769409" w14:textId="77777777" w:rsidTr="00830EA3">
        <w:tc>
          <w:tcPr>
            <w:tcW w:w="4106" w:type="dxa"/>
            <w:gridSpan w:val="2"/>
          </w:tcPr>
          <w:p w14:paraId="08E67B8F" w14:textId="77777777" w:rsidR="004F2B91" w:rsidRDefault="004F2B91" w:rsidP="00662BC9">
            <w:r>
              <w:rPr>
                <w:rFonts w:hint="eastAsia"/>
              </w:rPr>
              <w:t>S</w:t>
            </w:r>
            <w:r w:rsidR="00C66A90">
              <w:t>trategy.getStrategy</w:t>
            </w:r>
            <w:r>
              <w:t>Info</w:t>
            </w:r>
          </w:p>
        </w:tc>
        <w:tc>
          <w:tcPr>
            <w:tcW w:w="4190" w:type="dxa"/>
          </w:tcPr>
          <w:p w14:paraId="0D1ED24D" w14:textId="77777777" w:rsidR="004F2B91" w:rsidRDefault="00C94711" w:rsidP="00662BC9">
            <w:r>
              <w:rPr>
                <w:rFonts w:hint="eastAsia"/>
              </w:rPr>
              <w:t>获取酒店所有的策略信息列表</w:t>
            </w:r>
          </w:p>
        </w:tc>
      </w:tr>
      <w:tr w:rsidR="004F2B91" w14:paraId="5E331AA7" w14:textId="77777777" w:rsidTr="00830EA3">
        <w:tc>
          <w:tcPr>
            <w:tcW w:w="4106" w:type="dxa"/>
            <w:gridSpan w:val="2"/>
          </w:tcPr>
          <w:p w14:paraId="4A1A02B9" w14:textId="77777777" w:rsidR="004F2B91" w:rsidRDefault="004F2B91" w:rsidP="00662BC9">
            <w:r>
              <w:rPr>
                <w:rFonts w:hint="eastAsia"/>
              </w:rPr>
              <w:t>Strategy.</w:t>
            </w:r>
            <w:r w:rsidR="00C94711">
              <w:t>deleteStrategy</w:t>
            </w:r>
            <w:r w:rsidR="0040503B">
              <w:t>Info</w:t>
            </w:r>
          </w:p>
        </w:tc>
        <w:tc>
          <w:tcPr>
            <w:tcW w:w="4190" w:type="dxa"/>
          </w:tcPr>
          <w:p w14:paraId="62E74AF2" w14:textId="77777777" w:rsidR="004F2B91" w:rsidRDefault="002903F9" w:rsidP="00662BC9">
            <w:r>
              <w:rPr>
                <w:rFonts w:hint="eastAsia"/>
              </w:rPr>
              <w:t>删除酒店的某一策略信息</w:t>
            </w:r>
          </w:p>
        </w:tc>
      </w:tr>
      <w:tr w:rsidR="004F2B91" w14:paraId="7D127B29" w14:textId="77777777" w:rsidTr="00C94711">
        <w:trPr>
          <w:trHeight w:val="309"/>
        </w:trPr>
        <w:tc>
          <w:tcPr>
            <w:tcW w:w="4106" w:type="dxa"/>
            <w:gridSpan w:val="2"/>
          </w:tcPr>
          <w:p w14:paraId="6992525B" w14:textId="77777777" w:rsidR="004F2B91" w:rsidRDefault="0040503B" w:rsidP="00662BC9">
            <w:r>
              <w:rPr>
                <w:rFonts w:hint="eastAsia"/>
              </w:rPr>
              <w:t>Strategy</w:t>
            </w:r>
            <w:r w:rsidR="00C94711">
              <w:t>.addStrategy</w:t>
            </w:r>
            <w:r>
              <w:t>Info</w:t>
            </w:r>
          </w:p>
        </w:tc>
        <w:tc>
          <w:tcPr>
            <w:tcW w:w="4190" w:type="dxa"/>
          </w:tcPr>
          <w:p w14:paraId="2D6E5729" w14:textId="77777777" w:rsidR="004F2B91" w:rsidRDefault="002903F9" w:rsidP="00662BC9">
            <w:r>
              <w:rPr>
                <w:rFonts w:hint="eastAsia"/>
              </w:rPr>
              <w:t>增加酒店的某一策略信息</w:t>
            </w:r>
          </w:p>
        </w:tc>
      </w:tr>
      <w:tr w:rsidR="0040503B" w14:paraId="13FF094A" w14:textId="77777777" w:rsidTr="00830EA3">
        <w:trPr>
          <w:trHeight w:val="85"/>
        </w:trPr>
        <w:tc>
          <w:tcPr>
            <w:tcW w:w="4106" w:type="dxa"/>
            <w:gridSpan w:val="2"/>
          </w:tcPr>
          <w:p w14:paraId="490BC7BC" w14:textId="77777777" w:rsidR="0040503B" w:rsidRDefault="0040503B" w:rsidP="00662BC9">
            <w:r>
              <w:rPr>
                <w:rFonts w:hint="eastAsia"/>
              </w:rPr>
              <w:t>Str</w:t>
            </w:r>
            <w:r w:rsidR="00C94711">
              <w:t>ategy.changeStrategy</w:t>
            </w:r>
            <w:r>
              <w:t>Info</w:t>
            </w:r>
          </w:p>
        </w:tc>
        <w:tc>
          <w:tcPr>
            <w:tcW w:w="4190" w:type="dxa"/>
          </w:tcPr>
          <w:p w14:paraId="63FA4A3E" w14:textId="77777777" w:rsidR="0040503B" w:rsidRDefault="002903F9" w:rsidP="00662BC9">
            <w:r>
              <w:rPr>
                <w:rFonts w:hint="eastAsia"/>
              </w:rPr>
              <w:t>改变酒店的某一策略信息</w:t>
            </w:r>
          </w:p>
        </w:tc>
      </w:tr>
      <w:tr w:rsidR="0040503B" w14:paraId="12683B54" w14:textId="77777777" w:rsidTr="00830EA3">
        <w:tc>
          <w:tcPr>
            <w:tcW w:w="4106" w:type="dxa"/>
            <w:gridSpan w:val="2"/>
          </w:tcPr>
          <w:p w14:paraId="3A140A6A" w14:textId="77777777" w:rsidR="0040503B" w:rsidRDefault="0040503B" w:rsidP="00662BC9">
            <w:r>
              <w:rPr>
                <w:rFonts w:hint="eastAsia"/>
              </w:rPr>
              <w:t>Str</w:t>
            </w:r>
            <w:r>
              <w:t>ategy.getRoomInfo</w:t>
            </w:r>
          </w:p>
        </w:tc>
        <w:tc>
          <w:tcPr>
            <w:tcW w:w="4190" w:type="dxa"/>
          </w:tcPr>
          <w:p w14:paraId="2DE056A1" w14:textId="77777777" w:rsidR="0040503B" w:rsidRDefault="002903F9" w:rsidP="00662BC9">
            <w:r>
              <w:t>获取酒店的客房信息</w:t>
            </w:r>
          </w:p>
        </w:tc>
      </w:tr>
      <w:tr w:rsidR="00605546" w14:paraId="3DA6E94A" w14:textId="77777777" w:rsidTr="00830EA3">
        <w:trPr>
          <w:ins w:id="23" w:author="Microsoft 帐户" w:date="2016-11-05T18:25:00Z"/>
        </w:trPr>
        <w:tc>
          <w:tcPr>
            <w:tcW w:w="4106" w:type="dxa"/>
            <w:gridSpan w:val="2"/>
          </w:tcPr>
          <w:p w14:paraId="4354C99B" w14:textId="77777777" w:rsidR="00605546" w:rsidRDefault="00605546" w:rsidP="00662BC9">
            <w:pPr>
              <w:rPr>
                <w:ins w:id="24" w:author="Microsoft 帐户" w:date="2016-11-05T18:25:00Z"/>
              </w:rPr>
            </w:pPr>
            <w:ins w:id="25" w:author="Microsoft 帐户" w:date="2016-11-05T18:25:00Z">
              <w:r>
                <w:rPr>
                  <w:rFonts w:hint="eastAsia"/>
                </w:rPr>
                <w:t>Strategy.setStrategyStyle</w:t>
              </w:r>
            </w:ins>
          </w:p>
        </w:tc>
        <w:tc>
          <w:tcPr>
            <w:tcW w:w="4190" w:type="dxa"/>
          </w:tcPr>
          <w:p w14:paraId="26C70F69" w14:textId="77777777" w:rsidR="00605546" w:rsidRDefault="00605546" w:rsidP="00662BC9">
            <w:pPr>
              <w:rPr>
                <w:ins w:id="26" w:author="Microsoft 帐户" w:date="2016-11-05T18:25:00Z"/>
              </w:rPr>
            </w:pPr>
            <w:ins w:id="27" w:author="Microsoft 帐户" w:date="2016-11-05T18:25:00Z">
              <w:r>
                <w:t>设置策略类型</w:t>
              </w:r>
            </w:ins>
          </w:p>
        </w:tc>
      </w:tr>
    </w:tbl>
    <w:p w14:paraId="43B8BB04" w14:textId="77777777" w:rsidR="00662BC9" w:rsidRDefault="00662BC9" w:rsidP="00662BC9">
      <w:pPr>
        <w:ind w:firstLine="480"/>
      </w:pPr>
    </w:p>
    <w:p w14:paraId="20EB5675" w14:textId="77777777" w:rsidR="0010484B" w:rsidRDefault="0010484B" w:rsidP="00662BC9">
      <w:pPr>
        <w:ind w:firstLine="480"/>
      </w:pPr>
    </w:p>
    <w:p w14:paraId="7F607D59" w14:textId="77777777" w:rsidR="0010484B" w:rsidRDefault="0010484B" w:rsidP="0031701B">
      <w:pPr>
        <w:ind w:firstLine="480"/>
        <w:jc w:val="center"/>
      </w:pPr>
    </w:p>
    <w:p w14:paraId="33B5BE09" w14:textId="77777777" w:rsidR="0010484B" w:rsidRPr="0031701B" w:rsidRDefault="0031701B" w:rsidP="0031701B">
      <w:pPr>
        <w:ind w:firstLine="480"/>
        <w:jc w:val="center"/>
        <w:rPr>
          <w:sz w:val="24"/>
          <w:szCs w:val="24"/>
        </w:rPr>
      </w:pPr>
      <w:r w:rsidRPr="0031701B">
        <w:rPr>
          <w:sz w:val="24"/>
          <w:szCs w:val="24"/>
        </w:rPr>
        <w:t>表</w:t>
      </w:r>
      <w:r w:rsidRPr="0031701B">
        <w:rPr>
          <w:rFonts w:hint="eastAsia"/>
          <w:sz w:val="24"/>
          <w:szCs w:val="24"/>
        </w:rPr>
        <w:t>1</w:t>
      </w:r>
      <w:r w:rsidRPr="0031701B">
        <w:rPr>
          <w:sz w:val="24"/>
          <w:szCs w:val="24"/>
        </w:rPr>
        <w:t>.1.2.1-2 Strategy</w:t>
      </w:r>
      <w:r w:rsidRPr="0031701B">
        <w:rPr>
          <w:sz w:val="24"/>
          <w:szCs w:val="24"/>
        </w:rPr>
        <w:t>的接口规范</w:t>
      </w:r>
    </w:p>
    <w:p w14:paraId="5E483F1A" w14:textId="77777777" w:rsidR="0031701B" w:rsidRDefault="0031701B" w:rsidP="0031701B">
      <w:pPr>
        <w:ind w:firstLine="480"/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57"/>
        <w:gridCol w:w="1149"/>
        <w:gridCol w:w="4190"/>
      </w:tblGrid>
      <w:tr w:rsidR="0010484B" w14:paraId="4C98271C" w14:textId="77777777" w:rsidTr="00444295">
        <w:tc>
          <w:tcPr>
            <w:tcW w:w="8296" w:type="dxa"/>
            <w:gridSpan w:val="3"/>
          </w:tcPr>
          <w:p w14:paraId="14A9AE80" w14:textId="77777777" w:rsidR="0010484B" w:rsidRDefault="0010484B" w:rsidP="0010484B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10484B" w14:paraId="014F6857" w14:textId="77777777" w:rsidTr="0067406C">
        <w:tc>
          <w:tcPr>
            <w:tcW w:w="2957" w:type="dxa"/>
            <w:vMerge w:val="restart"/>
          </w:tcPr>
          <w:p w14:paraId="0421495F" w14:textId="77777777" w:rsidR="0010484B" w:rsidRDefault="0010484B" w:rsidP="00662BC9">
            <w:r>
              <w:rPr>
                <w:rFonts w:hint="eastAsia"/>
              </w:rPr>
              <w:t>S</w:t>
            </w:r>
            <w:r w:rsidR="002903F9">
              <w:t>trategy.getStrategy</w:t>
            </w:r>
            <w:r>
              <w:t>Info</w:t>
            </w:r>
          </w:p>
        </w:tc>
        <w:tc>
          <w:tcPr>
            <w:tcW w:w="1149" w:type="dxa"/>
          </w:tcPr>
          <w:p w14:paraId="0C088015" w14:textId="77777777" w:rsidR="0010484B" w:rsidRDefault="0010484B" w:rsidP="00662BC9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14:paraId="3D264C71" w14:textId="77777777" w:rsidR="0010484B" w:rsidRDefault="00BA718B" w:rsidP="00662BC9">
            <w:r>
              <w:rPr>
                <w:rFonts w:hint="eastAsia"/>
              </w:rPr>
              <w:t xml:space="preserve">Public </w:t>
            </w:r>
            <w:r w:rsidR="002903F9">
              <w:t>List&lt;StrategyVO,vo&gt; getStrategy</w:t>
            </w:r>
            <w:r>
              <w:t>Info(long hotelID)</w:t>
            </w:r>
          </w:p>
        </w:tc>
      </w:tr>
      <w:tr w:rsidR="0010484B" w14:paraId="44DBE807" w14:textId="77777777" w:rsidTr="0067406C">
        <w:tc>
          <w:tcPr>
            <w:tcW w:w="2957" w:type="dxa"/>
            <w:vMerge/>
          </w:tcPr>
          <w:p w14:paraId="5E628A8D" w14:textId="77777777" w:rsidR="0010484B" w:rsidRDefault="0010484B" w:rsidP="00662BC9"/>
        </w:tc>
        <w:tc>
          <w:tcPr>
            <w:tcW w:w="1149" w:type="dxa"/>
          </w:tcPr>
          <w:p w14:paraId="056A1EDD" w14:textId="77777777" w:rsidR="0010484B" w:rsidRDefault="0010484B" w:rsidP="00662BC9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14:paraId="532EC8D8" w14:textId="77777777" w:rsidR="0010484B" w:rsidRDefault="002903F9" w:rsidP="00662BC9">
            <w:r>
              <w:rPr>
                <w:rFonts w:hint="eastAsia"/>
              </w:rPr>
              <w:t>StrategyController</w:t>
            </w:r>
            <w:r>
              <w:rPr>
                <w:rFonts w:hint="eastAsia"/>
              </w:rPr>
              <w:t>请求调用</w:t>
            </w:r>
          </w:p>
        </w:tc>
      </w:tr>
      <w:tr w:rsidR="0010484B" w14:paraId="132CDF47" w14:textId="77777777" w:rsidTr="0067406C">
        <w:tc>
          <w:tcPr>
            <w:tcW w:w="2957" w:type="dxa"/>
            <w:vMerge/>
          </w:tcPr>
          <w:p w14:paraId="43611B0D" w14:textId="77777777" w:rsidR="0010484B" w:rsidRDefault="0010484B" w:rsidP="00662BC9"/>
        </w:tc>
        <w:tc>
          <w:tcPr>
            <w:tcW w:w="1149" w:type="dxa"/>
          </w:tcPr>
          <w:p w14:paraId="7F5798A3" w14:textId="77777777" w:rsidR="0010484B" w:rsidRDefault="0010484B" w:rsidP="00662BC9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14:paraId="5E879A07" w14:textId="77777777" w:rsidR="0010484B" w:rsidRDefault="002903F9" w:rsidP="00662BC9">
            <w:r>
              <w:rPr>
                <w:rFonts w:hint="eastAsia"/>
              </w:rPr>
              <w:t>获取酒店所有策略信息的列表</w:t>
            </w:r>
          </w:p>
        </w:tc>
      </w:tr>
      <w:tr w:rsidR="00FA0B96" w14:paraId="220DCAA8" w14:textId="77777777" w:rsidTr="0067406C">
        <w:trPr>
          <w:trHeight w:val="708"/>
        </w:trPr>
        <w:tc>
          <w:tcPr>
            <w:tcW w:w="2957" w:type="dxa"/>
            <w:vMerge w:val="restart"/>
          </w:tcPr>
          <w:p w14:paraId="3B7E6D60" w14:textId="77777777" w:rsidR="00FA0B96" w:rsidRDefault="00FA0B96" w:rsidP="00662BC9">
            <w:r>
              <w:rPr>
                <w:rFonts w:hint="eastAsia"/>
              </w:rPr>
              <w:lastRenderedPageBreak/>
              <w:t>S</w:t>
            </w:r>
            <w:r w:rsidR="002903F9">
              <w:t>trategy.deleteStrategy</w:t>
            </w:r>
            <w:r>
              <w:t>Info</w:t>
            </w:r>
          </w:p>
        </w:tc>
        <w:tc>
          <w:tcPr>
            <w:tcW w:w="1149" w:type="dxa"/>
          </w:tcPr>
          <w:p w14:paraId="7C36D9C2" w14:textId="77777777" w:rsidR="00FA0B96" w:rsidRDefault="00FA0B96" w:rsidP="00662BC9">
            <w:r>
              <w:t>语法</w:t>
            </w:r>
          </w:p>
        </w:tc>
        <w:tc>
          <w:tcPr>
            <w:tcW w:w="4190" w:type="dxa"/>
          </w:tcPr>
          <w:p w14:paraId="5F4CD82B" w14:textId="77777777" w:rsidR="00FA0B96" w:rsidRDefault="00FA0B96" w:rsidP="002903F9">
            <w:r>
              <w:t>P</w:t>
            </w:r>
            <w:r>
              <w:rPr>
                <w:rFonts w:hint="eastAsia"/>
              </w:rPr>
              <w:t>ublic</w:t>
            </w:r>
            <w:r w:rsidR="002903F9">
              <w:t xml:space="preserve"> ResultMessage deleteStrategy</w:t>
            </w:r>
            <w:r>
              <w:t>Info(long hotelID,</w:t>
            </w:r>
            <w:r w:rsidR="002903F9">
              <w:t>long strategyID</w:t>
            </w:r>
            <w:r>
              <w:t>)</w:t>
            </w:r>
          </w:p>
        </w:tc>
      </w:tr>
      <w:tr w:rsidR="00FA0B96" w14:paraId="2D461F75" w14:textId="77777777" w:rsidTr="0067406C">
        <w:tc>
          <w:tcPr>
            <w:tcW w:w="2957" w:type="dxa"/>
            <w:vMerge/>
          </w:tcPr>
          <w:p w14:paraId="06244B21" w14:textId="77777777" w:rsidR="00FA0B96" w:rsidRDefault="00FA0B96" w:rsidP="00662BC9"/>
        </w:tc>
        <w:tc>
          <w:tcPr>
            <w:tcW w:w="1149" w:type="dxa"/>
          </w:tcPr>
          <w:p w14:paraId="3962D807" w14:textId="77777777" w:rsidR="00FA0B96" w:rsidRDefault="00FA0B96" w:rsidP="00662BC9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14:paraId="2006505F" w14:textId="77777777" w:rsidR="00FA0B96" w:rsidRDefault="002903F9" w:rsidP="00662BC9">
            <w:r>
              <w:t>StrategyController</w:t>
            </w:r>
            <w:r>
              <w:t>请求调用</w:t>
            </w:r>
            <w:r>
              <w:rPr>
                <w:rFonts w:hint="eastAsia"/>
              </w:rPr>
              <w:t xml:space="preserve"> </w:t>
            </w:r>
          </w:p>
        </w:tc>
      </w:tr>
      <w:tr w:rsidR="00FA0B96" w14:paraId="567D4E19" w14:textId="77777777" w:rsidTr="0067406C">
        <w:tc>
          <w:tcPr>
            <w:tcW w:w="2957" w:type="dxa"/>
            <w:vMerge/>
          </w:tcPr>
          <w:p w14:paraId="7631A843" w14:textId="77777777" w:rsidR="00FA0B96" w:rsidRDefault="00FA0B96" w:rsidP="00662BC9"/>
        </w:tc>
        <w:tc>
          <w:tcPr>
            <w:tcW w:w="1149" w:type="dxa"/>
          </w:tcPr>
          <w:p w14:paraId="6A110D98" w14:textId="77777777" w:rsidR="00FA0B96" w:rsidRDefault="00FA0B96" w:rsidP="00662BC9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14:paraId="2B4378C8" w14:textId="77777777" w:rsidR="00FA0B96" w:rsidRDefault="00A47398" w:rsidP="00662BC9">
            <w:r>
              <w:t>删除此酒店的此策略</w:t>
            </w:r>
          </w:p>
        </w:tc>
      </w:tr>
      <w:tr w:rsidR="00FA0B96" w14:paraId="59D28088" w14:textId="77777777" w:rsidTr="0067406C">
        <w:tc>
          <w:tcPr>
            <w:tcW w:w="2957" w:type="dxa"/>
            <w:vMerge w:val="restart"/>
          </w:tcPr>
          <w:p w14:paraId="2029ECD3" w14:textId="77777777" w:rsidR="00FA0B96" w:rsidRDefault="00A47398" w:rsidP="00662BC9">
            <w:r>
              <w:rPr>
                <w:rFonts w:hint="eastAsia"/>
              </w:rPr>
              <w:t>Strategy.addStrategy</w:t>
            </w:r>
            <w:r w:rsidR="00FA0B96">
              <w:t>Info</w:t>
            </w:r>
          </w:p>
        </w:tc>
        <w:tc>
          <w:tcPr>
            <w:tcW w:w="1149" w:type="dxa"/>
          </w:tcPr>
          <w:p w14:paraId="036F2908" w14:textId="77777777" w:rsidR="00FA0B96" w:rsidRDefault="00FA0B96" w:rsidP="00662BC9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14:paraId="5A85CB3B" w14:textId="77777777" w:rsidR="00FA0B96" w:rsidRDefault="00FA0B96" w:rsidP="00662BC9">
            <w:r>
              <w:rPr>
                <w:rFonts w:hint="eastAsia"/>
              </w:rPr>
              <w:t>Public ResultMessage</w:t>
            </w:r>
            <w:r w:rsidR="00A47398">
              <w:t xml:space="preserve"> addStrategy</w:t>
            </w:r>
            <w:r>
              <w:t>Info(</w:t>
            </w:r>
            <w:r w:rsidR="00A47398">
              <w:rPr>
                <w:rFonts w:hint="eastAsia"/>
              </w:rPr>
              <w:t>StrategyVO,vo</w:t>
            </w:r>
            <w:r>
              <w:t>)</w:t>
            </w:r>
          </w:p>
        </w:tc>
      </w:tr>
      <w:tr w:rsidR="00FA0B96" w14:paraId="7A6A70A8" w14:textId="77777777" w:rsidTr="0067406C">
        <w:tc>
          <w:tcPr>
            <w:tcW w:w="2957" w:type="dxa"/>
            <w:vMerge/>
          </w:tcPr>
          <w:p w14:paraId="7B99C309" w14:textId="77777777" w:rsidR="00FA0B96" w:rsidRDefault="00FA0B96" w:rsidP="00662BC9"/>
        </w:tc>
        <w:tc>
          <w:tcPr>
            <w:tcW w:w="1149" w:type="dxa"/>
          </w:tcPr>
          <w:p w14:paraId="54DC241C" w14:textId="77777777" w:rsidR="00FA0B96" w:rsidRDefault="00FA0B96" w:rsidP="00662BC9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14:paraId="1C62191F" w14:textId="77777777" w:rsidR="00FA0B96" w:rsidRDefault="00A47398" w:rsidP="00662BC9">
            <w:r>
              <w:rPr>
                <w:rFonts w:hint="eastAsia"/>
              </w:rPr>
              <w:t>S</w:t>
            </w:r>
            <w:r>
              <w:t>trategyController</w:t>
            </w:r>
            <w:r>
              <w:t>请求调用</w:t>
            </w:r>
          </w:p>
        </w:tc>
      </w:tr>
      <w:tr w:rsidR="00FA0B96" w14:paraId="22462A48" w14:textId="77777777" w:rsidTr="0067406C">
        <w:tc>
          <w:tcPr>
            <w:tcW w:w="2957" w:type="dxa"/>
            <w:vMerge/>
          </w:tcPr>
          <w:p w14:paraId="6070D849" w14:textId="77777777" w:rsidR="00FA0B96" w:rsidRDefault="00FA0B96" w:rsidP="00662BC9"/>
        </w:tc>
        <w:tc>
          <w:tcPr>
            <w:tcW w:w="1149" w:type="dxa"/>
          </w:tcPr>
          <w:p w14:paraId="64266114" w14:textId="77777777" w:rsidR="00FA0B96" w:rsidRDefault="00FA0B96" w:rsidP="00662BC9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14:paraId="2F672012" w14:textId="77777777" w:rsidR="00FA0B96" w:rsidRDefault="00A47398" w:rsidP="00662BC9">
            <w:r>
              <w:rPr>
                <w:rFonts w:hint="eastAsia"/>
              </w:rPr>
              <w:t>增加一条策略信息</w:t>
            </w:r>
          </w:p>
        </w:tc>
      </w:tr>
      <w:tr w:rsidR="002A30C5" w14:paraId="7284E280" w14:textId="77777777" w:rsidTr="0067406C">
        <w:tc>
          <w:tcPr>
            <w:tcW w:w="2957" w:type="dxa"/>
            <w:vMerge w:val="restart"/>
          </w:tcPr>
          <w:p w14:paraId="78D0DA87" w14:textId="77777777" w:rsidR="002A30C5" w:rsidRDefault="002A30C5" w:rsidP="00662BC9">
            <w:r>
              <w:rPr>
                <w:rFonts w:hint="eastAsia"/>
              </w:rPr>
              <w:t>Stra</w:t>
            </w:r>
            <w:r>
              <w:t>t</w:t>
            </w:r>
            <w:r w:rsidR="00A47398">
              <w:t>egy.changeStrategy</w:t>
            </w:r>
            <w:r>
              <w:t>Info</w:t>
            </w:r>
          </w:p>
        </w:tc>
        <w:tc>
          <w:tcPr>
            <w:tcW w:w="1149" w:type="dxa"/>
          </w:tcPr>
          <w:p w14:paraId="7F5C6D18" w14:textId="77777777" w:rsidR="002A30C5" w:rsidRDefault="002A30C5" w:rsidP="00662BC9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14:paraId="17D21BE5" w14:textId="77777777" w:rsidR="002A30C5" w:rsidRDefault="00A47398" w:rsidP="00A47398">
            <w:r>
              <w:rPr>
                <w:rFonts w:hint="eastAsia"/>
              </w:rPr>
              <w:t>Public ResultMessage change</w:t>
            </w:r>
            <w:r w:rsidRPr="0067406C">
              <w:rPr>
                <w:rFonts w:hint="eastAsia"/>
              </w:rPr>
              <w:t>S</w:t>
            </w:r>
            <w:r>
              <w:rPr>
                <w:rFonts w:hint="eastAsia"/>
              </w:rPr>
              <w:t>trategy</w:t>
            </w:r>
            <w:r w:rsidR="002A30C5">
              <w:t>Info(</w:t>
            </w:r>
            <w:r>
              <w:t>StrategyVO,vo</w:t>
            </w:r>
            <w:r w:rsidR="002A30C5">
              <w:t>)</w:t>
            </w:r>
          </w:p>
        </w:tc>
      </w:tr>
      <w:tr w:rsidR="002A30C5" w14:paraId="03385D3D" w14:textId="77777777" w:rsidTr="0067406C">
        <w:tc>
          <w:tcPr>
            <w:tcW w:w="2957" w:type="dxa"/>
            <w:vMerge/>
          </w:tcPr>
          <w:p w14:paraId="6EF23F2F" w14:textId="77777777" w:rsidR="002A30C5" w:rsidRDefault="002A30C5" w:rsidP="00662BC9"/>
        </w:tc>
        <w:tc>
          <w:tcPr>
            <w:tcW w:w="1149" w:type="dxa"/>
          </w:tcPr>
          <w:p w14:paraId="5E6EE37C" w14:textId="77777777" w:rsidR="002A30C5" w:rsidRDefault="002A30C5" w:rsidP="00662BC9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14:paraId="5F19FE29" w14:textId="77777777" w:rsidR="002A30C5" w:rsidRDefault="002A30C5" w:rsidP="00662BC9">
            <w:r>
              <w:rPr>
                <w:rFonts w:hint="eastAsia"/>
              </w:rPr>
              <w:t>此类型的客房存在优惠策略</w:t>
            </w:r>
            <w:r w:rsidR="00A47398">
              <w:rPr>
                <w:rFonts w:hint="eastAsia"/>
              </w:rPr>
              <w:t>且</w:t>
            </w:r>
            <w:r w:rsidR="00A47398">
              <w:rPr>
                <w:rFonts w:hint="eastAsia"/>
              </w:rPr>
              <w:t>S</w:t>
            </w:r>
            <w:r w:rsidR="00A47398">
              <w:t>trategyController</w:t>
            </w:r>
            <w:r w:rsidR="00A47398">
              <w:t>请求调用</w:t>
            </w:r>
          </w:p>
        </w:tc>
      </w:tr>
      <w:tr w:rsidR="002A30C5" w:rsidRPr="002A30C5" w14:paraId="7551A223" w14:textId="77777777" w:rsidTr="0067406C">
        <w:tc>
          <w:tcPr>
            <w:tcW w:w="2957" w:type="dxa"/>
            <w:vMerge/>
          </w:tcPr>
          <w:p w14:paraId="245DA7AE" w14:textId="77777777" w:rsidR="002A30C5" w:rsidRDefault="002A30C5" w:rsidP="00662BC9"/>
        </w:tc>
        <w:tc>
          <w:tcPr>
            <w:tcW w:w="1149" w:type="dxa"/>
          </w:tcPr>
          <w:p w14:paraId="37F692BC" w14:textId="77777777" w:rsidR="002A30C5" w:rsidRDefault="002A30C5" w:rsidP="00662BC9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14:paraId="0967FC95" w14:textId="77777777" w:rsidR="002A30C5" w:rsidRDefault="00A47398" w:rsidP="00662BC9">
            <w:r>
              <w:rPr>
                <w:rFonts w:hint="eastAsia"/>
              </w:rPr>
              <w:t>更改相应的策略信息</w:t>
            </w:r>
          </w:p>
        </w:tc>
      </w:tr>
      <w:tr w:rsidR="002A30C5" w:rsidRPr="002A30C5" w14:paraId="091462D4" w14:textId="77777777" w:rsidTr="0067406C">
        <w:tc>
          <w:tcPr>
            <w:tcW w:w="2957" w:type="dxa"/>
            <w:vMerge w:val="restart"/>
          </w:tcPr>
          <w:p w14:paraId="57C619E4" w14:textId="77777777" w:rsidR="002A30C5" w:rsidRDefault="002A30C5" w:rsidP="00662BC9">
            <w:r>
              <w:rPr>
                <w:rFonts w:hint="eastAsia"/>
              </w:rPr>
              <w:t>Stategy.</w:t>
            </w:r>
            <w:r>
              <w:t>getRoomInfo</w:t>
            </w:r>
          </w:p>
        </w:tc>
        <w:tc>
          <w:tcPr>
            <w:tcW w:w="1149" w:type="dxa"/>
          </w:tcPr>
          <w:p w14:paraId="65DC1F5C" w14:textId="77777777" w:rsidR="002A30C5" w:rsidRDefault="002A30C5" w:rsidP="00662BC9">
            <w:r>
              <w:rPr>
                <w:rFonts w:hint="eastAsia"/>
              </w:rPr>
              <w:t>语法</w:t>
            </w:r>
          </w:p>
        </w:tc>
        <w:tc>
          <w:tcPr>
            <w:tcW w:w="4190" w:type="dxa"/>
          </w:tcPr>
          <w:p w14:paraId="48ABFCF7" w14:textId="77777777" w:rsidR="002A30C5" w:rsidRDefault="002A30C5" w:rsidP="00662BC9">
            <w:r>
              <w:t>P</w:t>
            </w:r>
            <w:r>
              <w:rPr>
                <w:rFonts w:hint="eastAsia"/>
              </w:rPr>
              <w:t>ublic</w:t>
            </w:r>
            <w:r w:rsidR="00E17D20">
              <w:t xml:space="preserve"> </w:t>
            </w:r>
            <w:r w:rsidR="0067406C">
              <w:t xml:space="preserve">List&lt;roomVO&gt; </w:t>
            </w:r>
            <w:r>
              <w:t>getRoomInfo(long hotelID)</w:t>
            </w:r>
          </w:p>
        </w:tc>
      </w:tr>
      <w:tr w:rsidR="002A30C5" w:rsidRPr="002A30C5" w14:paraId="172F658F" w14:textId="77777777" w:rsidTr="0067406C">
        <w:tc>
          <w:tcPr>
            <w:tcW w:w="2957" w:type="dxa"/>
            <w:vMerge/>
          </w:tcPr>
          <w:p w14:paraId="6E202359" w14:textId="77777777" w:rsidR="002A30C5" w:rsidRDefault="002A30C5" w:rsidP="00662BC9"/>
        </w:tc>
        <w:tc>
          <w:tcPr>
            <w:tcW w:w="1149" w:type="dxa"/>
          </w:tcPr>
          <w:p w14:paraId="61F90058" w14:textId="77777777" w:rsidR="002A30C5" w:rsidRDefault="002A30C5" w:rsidP="00662BC9">
            <w:r>
              <w:rPr>
                <w:rFonts w:hint="eastAsia"/>
              </w:rPr>
              <w:t>前置条件</w:t>
            </w:r>
          </w:p>
        </w:tc>
        <w:tc>
          <w:tcPr>
            <w:tcW w:w="4190" w:type="dxa"/>
          </w:tcPr>
          <w:p w14:paraId="288F2948" w14:textId="77777777" w:rsidR="002A30C5" w:rsidRDefault="0067406C" w:rsidP="00662BC9">
            <w:r>
              <w:rPr>
                <w:rFonts w:hint="eastAsia"/>
              </w:rPr>
              <w:t>Stra</w:t>
            </w:r>
            <w:r>
              <w:t>tegyController</w:t>
            </w:r>
            <w:r>
              <w:t>请求调用</w:t>
            </w:r>
          </w:p>
        </w:tc>
      </w:tr>
      <w:tr w:rsidR="002A30C5" w:rsidRPr="002A30C5" w14:paraId="7673D258" w14:textId="77777777" w:rsidTr="0067406C">
        <w:tc>
          <w:tcPr>
            <w:tcW w:w="2957" w:type="dxa"/>
            <w:vMerge/>
          </w:tcPr>
          <w:p w14:paraId="1057CD7C" w14:textId="77777777" w:rsidR="002A30C5" w:rsidRDefault="002A30C5" w:rsidP="00662BC9"/>
        </w:tc>
        <w:tc>
          <w:tcPr>
            <w:tcW w:w="1149" w:type="dxa"/>
          </w:tcPr>
          <w:p w14:paraId="1372B9CF" w14:textId="77777777" w:rsidR="002A30C5" w:rsidRDefault="002A30C5" w:rsidP="00662BC9">
            <w:r>
              <w:rPr>
                <w:rFonts w:hint="eastAsia"/>
              </w:rPr>
              <w:t>后置条件</w:t>
            </w:r>
          </w:p>
        </w:tc>
        <w:tc>
          <w:tcPr>
            <w:tcW w:w="4190" w:type="dxa"/>
          </w:tcPr>
          <w:p w14:paraId="334EF0AC" w14:textId="77777777" w:rsidR="002A30C5" w:rsidRDefault="00E17D20" w:rsidP="0067406C">
            <w:r>
              <w:rPr>
                <w:rFonts w:hint="eastAsia"/>
              </w:rPr>
              <w:t>返回此酒店的</w:t>
            </w:r>
            <w:r w:rsidR="0067406C">
              <w:rPr>
                <w:rFonts w:hint="eastAsia"/>
              </w:rPr>
              <w:t>所有客房信息</w:t>
            </w:r>
          </w:p>
        </w:tc>
      </w:tr>
      <w:tr w:rsidR="00605546" w:rsidRPr="002A30C5" w14:paraId="740C2B6B" w14:textId="77777777" w:rsidTr="0067406C">
        <w:trPr>
          <w:ins w:id="28" w:author="Microsoft 帐户" w:date="2016-11-05T18:25:00Z"/>
        </w:trPr>
        <w:tc>
          <w:tcPr>
            <w:tcW w:w="2957" w:type="dxa"/>
            <w:vMerge w:val="restart"/>
          </w:tcPr>
          <w:p w14:paraId="475093EC" w14:textId="77777777" w:rsidR="00605546" w:rsidRDefault="00605546" w:rsidP="00662BC9">
            <w:pPr>
              <w:rPr>
                <w:ins w:id="29" w:author="Microsoft 帐户" w:date="2016-11-05T18:25:00Z"/>
              </w:rPr>
            </w:pPr>
            <w:ins w:id="30" w:author="Microsoft 帐户" w:date="2016-11-05T18:25:00Z">
              <w:r>
                <w:t>Strategy.setStrategyStyle</w:t>
              </w:r>
            </w:ins>
          </w:p>
        </w:tc>
        <w:tc>
          <w:tcPr>
            <w:tcW w:w="1149" w:type="dxa"/>
          </w:tcPr>
          <w:p w14:paraId="7947AEFB" w14:textId="77777777" w:rsidR="00605546" w:rsidRDefault="00BA53A6" w:rsidP="00662BC9">
            <w:pPr>
              <w:rPr>
                <w:ins w:id="31" w:author="Microsoft 帐户" w:date="2016-11-05T18:25:00Z"/>
              </w:rPr>
            </w:pPr>
            <w:ins w:id="32" w:author="Microsoft 帐户" w:date="2016-11-05T18:25:00Z">
              <w:r>
                <w:t>语法</w:t>
              </w:r>
            </w:ins>
          </w:p>
        </w:tc>
        <w:tc>
          <w:tcPr>
            <w:tcW w:w="4190" w:type="dxa"/>
          </w:tcPr>
          <w:p w14:paraId="4E10C2C0" w14:textId="77777777" w:rsidR="00605546" w:rsidRDefault="00BA53A6" w:rsidP="0067406C">
            <w:pPr>
              <w:rPr>
                <w:ins w:id="33" w:author="Microsoft 帐户" w:date="2016-11-05T18:25:00Z"/>
              </w:rPr>
            </w:pPr>
            <w:ins w:id="34" w:author="Microsoft 帐户" w:date="2016-11-05T18:25:00Z">
              <w:r>
                <w:t>P</w:t>
              </w:r>
              <w:r>
                <w:rPr>
                  <w:rFonts w:hint="eastAsia"/>
                </w:rPr>
                <w:t xml:space="preserve">ublic </w:t>
              </w:r>
              <w:r>
                <w:t>ResultMessage setStrategyStyle(StrategyID id)</w:t>
              </w:r>
            </w:ins>
          </w:p>
        </w:tc>
      </w:tr>
      <w:tr w:rsidR="00605546" w:rsidRPr="002A30C5" w14:paraId="0C692DF3" w14:textId="77777777" w:rsidTr="0067406C">
        <w:trPr>
          <w:ins w:id="35" w:author="Microsoft 帐户" w:date="2016-11-05T18:25:00Z"/>
        </w:trPr>
        <w:tc>
          <w:tcPr>
            <w:tcW w:w="2957" w:type="dxa"/>
            <w:vMerge/>
          </w:tcPr>
          <w:p w14:paraId="11EAA8C0" w14:textId="77777777" w:rsidR="00605546" w:rsidRDefault="00605546" w:rsidP="00662BC9">
            <w:pPr>
              <w:rPr>
                <w:ins w:id="36" w:author="Microsoft 帐户" w:date="2016-11-05T18:25:00Z"/>
              </w:rPr>
            </w:pPr>
          </w:p>
        </w:tc>
        <w:tc>
          <w:tcPr>
            <w:tcW w:w="1149" w:type="dxa"/>
          </w:tcPr>
          <w:p w14:paraId="72589168" w14:textId="77777777" w:rsidR="00605546" w:rsidRDefault="00BA53A6" w:rsidP="00662BC9">
            <w:pPr>
              <w:rPr>
                <w:ins w:id="37" w:author="Microsoft 帐户" w:date="2016-11-05T18:25:00Z"/>
              </w:rPr>
            </w:pPr>
            <w:ins w:id="38" w:author="Microsoft 帐户" w:date="2016-11-05T18:25:00Z">
              <w:r>
                <w:rPr>
                  <w:rFonts w:hint="eastAsia"/>
                </w:rPr>
                <w:t>前置条件</w:t>
              </w:r>
            </w:ins>
          </w:p>
        </w:tc>
        <w:tc>
          <w:tcPr>
            <w:tcW w:w="4190" w:type="dxa"/>
          </w:tcPr>
          <w:p w14:paraId="4ACF43CF" w14:textId="77777777" w:rsidR="00605546" w:rsidRDefault="00BA53A6" w:rsidP="0067406C">
            <w:pPr>
              <w:rPr>
                <w:ins w:id="39" w:author="Microsoft 帐户" w:date="2016-11-05T18:25:00Z"/>
              </w:rPr>
            </w:pPr>
            <w:ins w:id="40" w:author="Microsoft 帐户" w:date="2016-11-05T18:25:00Z">
              <w:r>
                <w:rPr>
                  <w:rFonts w:hint="eastAsia"/>
                </w:rPr>
                <w:t>StrategyController</w:t>
              </w:r>
              <w:r>
                <w:rPr>
                  <w:rFonts w:hint="eastAsia"/>
                </w:rPr>
                <w:t>请求调用</w:t>
              </w:r>
            </w:ins>
          </w:p>
        </w:tc>
      </w:tr>
      <w:tr w:rsidR="00605546" w:rsidRPr="002A30C5" w14:paraId="015C9704" w14:textId="77777777" w:rsidTr="0067406C">
        <w:trPr>
          <w:ins w:id="41" w:author="Microsoft 帐户" w:date="2016-11-05T18:25:00Z"/>
        </w:trPr>
        <w:tc>
          <w:tcPr>
            <w:tcW w:w="2957" w:type="dxa"/>
            <w:vMerge/>
          </w:tcPr>
          <w:p w14:paraId="3A147D46" w14:textId="77777777" w:rsidR="00605546" w:rsidRDefault="00605546" w:rsidP="00662BC9">
            <w:pPr>
              <w:rPr>
                <w:ins w:id="42" w:author="Microsoft 帐户" w:date="2016-11-05T18:25:00Z"/>
              </w:rPr>
            </w:pPr>
          </w:p>
        </w:tc>
        <w:tc>
          <w:tcPr>
            <w:tcW w:w="1149" w:type="dxa"/>
          </w:tcPr>
          <w:p w14:paraId="3F16B089" w14:textId="77777777" w:rsidR="00605546" w:rsidRDefault="00BA53A6" w:rsidP="00662BC9">
            <w:pPr>
              <w:rPr>
                <w:ins w:id="43" w:author="Microsoft 帐户" w:date="2016-11-05T18:25:00Z"/>
              </w:rPr>
            </w:pPr>
            <w:ins w:id="44" w:author="Microsoft 帐户" w:date="2016-11-05T18:25:00Z">
              <w:r>
                <w:rPr>
                  <w:rFonts w:hint="eastAsia"/>
                </w:rPr>
                <w:t>后置条件</w:t>
              </w:r>
            </w:ins>
          </w:p>
        </w:tc>
        <w:tc>
          <w:tcPr>
            <w:tcW w:w="4190" w:type="dxa"/>
          </w:tcPr>
          <w:p w14:paraId="647F43E5" w14:textId="77777777" w:rsidR="00605546" w:rsidRDefault="00BA53A6" w:rsidP="0067406C">
            <w:pPr>
              <w:rPr>
                <w:ins w:id="45" w:author="Microsoft 帐户" w:date="2016-11-05T18:25:00Z"/>
              </w:rPr>
            </w:pPr>
            <w:ins w:id="46" w:author="Microsoft 帐户" w:date="2016-11-05T18:25:00Z">
              <w:r>
                <w:rPr>
                  <w:rFonts w:hint="eastAsia"/>
                </w:rPr>
                <w:t>设置策略类型</w:t>
              </w:r>
            </w:ins>
          </w:p>
        </w:tc>
      </w:tr>
      <w:tr w:rsidR="0003767A" w:rsidRPr="002A30C5" w14:paraId="05EA902B" w14:textId="77777777" w:rsidTr="00444295">
        <w:tc>
          <w:tcPr>
            <w:tcW w:w="8296" w:type="dxa"/>
            <w:gridSpan w:val="3"/>
          </w:tcPr>
          <w:p w14:paraId="54596E55" w14:textId="77777777" w:rsidR="0003767A" w:rsidRDefault="0003767A" w:rsidP="0003767A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03767A" w:rsidRPr="002A30C5" w14:paraId="65102485" w14:textId="77777777" w:rsidTr="0067406C">
        <w:tc>
          <w:tcPr>
            <w:tcW w:w="4106" w:type="dxa"/>
            <w:gridSpan w:val="2"/>
          </w:tcPr>
          <w:p w14:paraId="12A97A92" w14:textId="77777777" w:rsidR="0003767A" w:rsidRDefault="0003767A" w:rsidP="00662BC9">
            <w:r>
              <w:rPr>
                <w:rFonts w:hint="eastAsia"/>
              </w:rPr>
              <w:t>服务名</w:t>
            </w:r>
          </w:p>
        </w:tc>
        <w:tc>
          <w:tcPr>
            <w:tcW w:w="4190" w:type="dxa"/>
          </w:tcPr>
          <w:p w14:paraId="0ACFE851" w14:textId="77777777" w:rsidR="0003767A" w:rsidRDefault="0003767A" w:rsidP="00662BC9">
            <w:r>
              <w:rPr>
                <w:rFonts w:hint="eastAsia"/>
              </w:rPr>
              <w:t>服务</w:t>
            </w:r>
          </w:p>
        </w:tc>
      </w:tr>
      <w:tr w:rsidR="0003767A" w:rsidRPr="002A30C5" w14:paraId="2B62CD52" w14:textId="77777777" w:rsidTr="0067406C">
        <w:tc>
          <w:tcPr>
            <w:tcW w:w="4106" w:type="dxa"/>
            <w:gridSpan w:val="2"/>
          </w:tcPr>
          <w:p w14:paraId="3755EBE4" w14:textId="77777777" w:rsidR="0003767A" w:rsidRDefault="00ED1213" w:rsidP="00662BC9">
            <w:r>
              <w:rPr>
                <w:rFonts w:hint="eastAsia"/>
              </w:rPr>
              <w:t>Ho</w:t>
            </w:r>
            <w:r>
              <w:t>tel</w:t>
            </w:r>
            <w:r w:rsidR="001A0E2C">
              <w:t>Controller</w:t>
            </w:r>
            <w:r>
              <w:t>.getRoomInfo()</w:t>
            </w:r>
          </w:p>
        </w:tc>
        <w:tc>
          <w:tcPr>
            <w:tcW w:w="4190" w:type="dxa"/>
          </w:tcPr>
          <w:p w14:paraId="7647610B" w14:textId="77777777" w:rsidR="0003767A" w:rsidRDefault="00ED1213" w:rsidP="00662BC9">
            <w:r>
              <w:rPr>
                <w:rFonts w:hint="eastAsia"/>
              </w:rPr>
              <w:t>获得酒店所有的客房信息</w:t>
            </w:r>
            <w:r w:rsidR="007F2C33">
              <w:rPr>
                <w:rFonts w:hint="eastAsia"/>
              </w:rPr>
              <w:t>的持久化对象</w:t>
            </w:r>
          </w:p>
        </w:tc>
      </w:tr>
      <w:tr w:rsidR="00ED1213" w:rsidRPr="002A30C5" w14:paraId="42DF7247" w14:textId="77777777" w:rsidTr="0067406C">
        <w:tc>
          <w:tcPr>
            <w:tcW w:w="4106" w:type="dxa"/>
            <w:gridSpan w:val="2"/>
          </w:tcPr>
          <w:p w14:paraId="086B930A" w14:textId="77777777" w:rsidR="00ED1213" w:rsidRDefault="006C4564" w:rsidP="0067406C">
            <w:r>
              <w:rPr>
                <w:rFonts w:hint="eastAsia"/>
              </w:rPr>
              <w:t>StrategyDataService</w:t>
            </w:r>
            <w:r w:rsidR="0067406C">
              <w:t>.add</w:t>
            </w:r>
            <w:r>
              <w:t>(</w:t>
            </w:r>
            <w:r w:rsidR="0067406C">
              <w:t>StrategyPO,po</w:t>
            </w:r>
            <w:r>
              <w:rPr>
                <w:rFonts w:hint="eastAsia"/>
              </w:rPr>
              <w:t>)</w:t>
            </w:r>
          </w:p>
        </w:tc>
        <w:tc>
          <w:tcPr>
            <w:tcW w:w="4190" w:type="dxa"/>
          </w:tcPr>
          <w:p w14:paraId="21F4AEB7" w14:textId="77777777" w:rsidR="00ED1213" w:rsidRDefault="007F2C33" w:rsidP="0067406C">
            <w:r>
              <w:rPr>
                <w:rFonts w:hint="eastAsia"/>
              </w:rPr>
              <w:t>插入一条策略信息</w:t>
            </w:r>
            <w:r w:rsidR="0067406C">
              <w:rPr>
                <w:rFonts w:hint="eastAsia"/>
              </w:rPr>
              <w:t>的</w:t>
            </w:r>
            <w:r>
              <w:rPr>
                <w:rFonts w:hint="eastAsia"/>
              </w:rPr>
              <w:t>持久化对象</w:t>
            </w:r>
          </w:p>
        </w:tc>
      </w:tr>
      <w:tr w:rsidR="0067406C" w:rsidRPr="002A30C5" w14:paraId="534EBE08" w14:textId="77777777" w:rsidTr="0067406C">
        <w:tc>
          <w:tcPr>
            <w:tcW w:w="4106" w:type="dxa"/>
            <w:gridSpan w:val="2"/>
          </w:tcPr>
          <w:p w14:paraId="112FF8CB" w14:textId="77777777" w:rsidR="0067406C" w:rsidRDefault="0067406C" w:rsidP="005F188F">
            <w:r>
              <w:rPr>
                <w:rFonts w:hint="eastAsia"/>
              </w:rPr>
              <w:t>StrategyDataService.delete(</w:t>
            </w:r>
            <w:r w:rsidR="005F188F">
              <w:t>long strategyID</w:t>
            </w:r>
            <w:r>
              <w:rPr>
                <w:rFonts w:hint="eastAsia"/>
              </w:rPr>
              <w:t>)</w:t>
            </w:r>
          </w:p>
        </w:tc>
        <w:tc>
          <w:tcPr>
            <w:tcW w:w="4190" w:type="dxa"/>
          </w:tcPr>
          <w:p w14:paraId="786845E8" w14:textId="77777777" w:rsidR="0067406C" w:rsidRDefault="0067406C" w:rsidP="00662BC9">
            <w:r>
              <w:rPr>
                <w:rFonts w:hint="eastAsia"/>
              </w:rPr>
              <w:t>删除一条策略信息的持久化对象</w:t>
            </w:r>
          </w:p>
        </w:tc>
      </w:tr>
      <w:tr w:rsidR="0067406C" w:rsidRPr="002A30C5" w14:paraId="26F30B57" w14:textId="77777777" w:rsidTr="0067406C">
        <w:tc>
          <w:tcPr>
            <w:tcW w:w="4106" w:type="dxa"/>
            <w:gridSpan w:val="2"/>
          </w:tcPr>
          <w:p w14:paraId="0EDD105A" w14:textId="77777777" w:rsidR="0067406C" w:rsidRDefault="0067406C" w:rsidP="0067406C">
            <w:r>
              <w:rPr>
                <w:rFonts w:hint="eastAsia"/>
              </w:rPr>
              <w:t>Str</w:t>
            </w:r>
            <w:r>
              <w:t>ategyDataService.change(StrategyPO,po)</w:t>
            </w:r>
          </w:p>
        </w:tc>
        <w:tc>
          <w:tcPr>
            <w:tcW w:w="4190" w:type="dxa"/>
          </w:tcPr>
          <w:p w14:paraId="51C8FF32" w14:textId="77777777" w:rsidR="0067406C" w:rsidRDefault="0067406C" w:rsidP="00662BC9">
            <w:r>
              <w:rPr>
                <w:rFonts w:hint="eastAsia"/>
              </w:rPr>
              <w:t>修改一条策略信息的持久化对象</w:t>
            </w:r>
          </w:p>
        </w:tc>
      </w:tr>
    </w:tbl>
    <w:p w14:paraId="5506CAD7" w14:textId="77777777" w:rsidR="0010484B" w:rsidRDefault="0010484B" w:rsidP="00662BC9">
      <w:pPr>
        <w:ind w:firstLine="480"/>
      </w:pPr>
    </w:p>
    <w:p w14:paraId="581A1A5E" w14:textId="77777777" w:rsidR="00BA53A6" w:rsidRDefault="00BA53A6" w:rsidP="00662BC9">
      <w:pPr>
        <w:ind w:firstLine="480"/>
        <w:rPr>
          <w:ins w:id="47" w:author="Microsoft 帐户" w:date="2016-11-05T18:25:00Z"/>
        </w:rPr>
      </w:pPr>
      <w:ins w:id="48" w:author="Microsoft 帐户" w:date="2016-11-05T18:25:00Z">
        <w:r>
          <w:t>StrategyList</w:t>
        </w:r>
        <w:r>
          <w:t>的接口规范</w:t>
        </w:r>
      </w:ins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199"/>
        <w:gridCol w:w="184"/>
        <w:gridCol w:w="4148"/>
      </w:tblGrid>
      <w:tr w:rsidR="00BA53A6" w14:paraId="4AA1C9FF" w14:textId="77777777" w:rsidTr="00BB51C7">
        <w:trPr>
          <w:ins w:id="49" w:author="Microsoft 帐户" w:date="2016-11-05T18:25:00Z"/>
        </w:trPr>
        <w:tc>
          <w:tcPr>
            <w:tcW w:w="8296" w:type="dxa"/>
            <w:gridSpan w:val="4"/>
          </w:tcPr>
          <w:p w14:paraId="7C725E8A" w14:textId="77777777" w:rsidR="00BA53A6" w:rsidRDefault="00BA53A6" w:rsidP="00662BC9">
            <w:pPr>
              <w:rPr>
                <w:ins w:id="50" w:author="Microsoft 帐户" w:date="2016-11-05T18:25:00Z"/>
              </w:rPr>
            </w:pPr>
            <w:ins w:id="51" w:author="Microsoft 帐户" w:date="2016-11-05T18:25:00Z">
              <w:r>
                <w:rPr>
                  <w:rFonts w:hint="eastAsia"/>
                </w:rPr>
                <w:t>提供的服务（供接口）</w:t>
              </w:r>
            </w:ins>
          </w:p>
        </w:tc>
      </w:tr>
      <w:tr w:rsidR="00BB51C7" w14:paraId="61397A30" w14:textId="77777777" w:rsidTr="004278C7">
        <w:trPr>
          <w:ins w:id="52" w:author="Microsoft 帐户" w:date="2016-11-05T18:25:00Z"/>
        </w:trPr>
        <w:tc>
          <w:tcPr>
            <w:tcW w:w="2765" w:type="dxa"/>
            <w:vMerge w:val="restart"/>
          </w:tcPr>
          <w:p w14:paraId="3BCF0AD6" w14:textId="77777777" w:rsidR="00BB51C7" w:rsidRPr="00BA53A6" w:rsidRDefault="00BB51C7" w:rsidP="00662BC9">
            <w:pPr>
              <w:rPr>
                <w:ins w:id="53" w:author="Microsoft 帐户" w:date="2016-11-05T18:25:00Z"/>
              </w:rPr>
            </w:pPr>
            <w:ins w:id="54" w:author="Microsoft 帐户" w:date="2016-11-05T18:25:00Z">
              <w:r>
                <w:t>StrategyList.getStrategyInfo</w:t>
              </w:r>
            </w:ins>
          </w:p>
        </w:tc>
        <w:tc>
          <w:tcPr>
            <w:tcW w:w="1199" w:type="dxa"/>
          </w:tcPr>
          <w:p w14:paraId="10DF8D5C" w14:textId="77777777" w:rsidR="00BB51C7" w:rsidRDefault="00BB51C7" w:rsidP="00662BC9">
            <w:pPr>
              <w:rPr>
                <w:ins w:id="55" w:author="Microsoft 帐户" w:date="2016-11-05T18:25:00Z"/>
              </w:rPr>
            </w:pPr>
            <w:ins w:id="56" w:author="Microsoft 帐户" w:date="2016-11-05T18:25:00Z">
              <w:r>
                <w:t>语法</w:t>
              </w:r>
            </w:ins>
          </w:p>
        </w:tc>
        <w:tc>
          <w:tcPr>
            <w:tcW w:w="4332" w:type="dxa"/>
            <w:gridSpan w:val="2"/>
          </w:tcPr>
          <w:p w14:paraId="6B3EBF30" w14:textId="4DA6C1A3" w:rsidR="00BB51C7" w:rsidRDefault="004278C7" w:rsidP="00662BC9">
            <w:pPr>
              <w:rPr>
                <w:ins w:id="57" w:author="Microsoft 帐户" w:date="2016-11-05T18:25:00Z"/>
              </w:rPr>
            </w:pPr>
            <w:r>
              <w:t>Public List&lt;strategyPO &gt; getStrategyInfo(HotelID id)</w:t>
            </w:r>
          </w:p>
        </w:tc>
      </w:tr>
      <w:tr w:rsidR="00BB51C7" w14:paraId="547A0B7B" w14:textId="77777777" w:rsidTr="004278C7">
        <w:trPr>
          <w:ins w:id="58" w:author="Microsoft 帐户" w:date="2016-11-05T18:25:00Z"/>
        </w:trPr>
        <w:tc>
          <w:tcPr>
            <w:tcW w:w="2765" w:type="dxa"/>
            <w:vMerge/>
          </w:tcPr>
          <w:p w14:paraId="7511770D" w14:textId="77777777" w:rsidR="00BB51C7" w:rsidRDefault="00BB51C7" w:rsidP="00662BC9">
            <w:pPr>
              <w:rPr>
                <w:ins w:id="59" w:author="Microsoft 帐户" w:date="2016-11-05T18:25:00Z"/>
              </w:rPr>
            </w:pPr>
          </w:p>
        </w:tc>
        <w:tc>
          <w:tcPr>
            <w:tcW w:w="1199" w:type="dxa"/>
          </w:tcPr>
          <w:p w14:paraId="3A1111FA" w14:textId="4D21ECA8" w:rsidR="00BB51C7" w:rsidRDefault="004278C7" w:rsidP="00662BC9">
            <w:pPr>
              <w:rPr>
                <w:ins w:id="60" w:author="Microsoft 帐户" w:date="2016-11-05T18:25:00Z"/>
              </w:rPr>
            </w:pPr>
            <w:r>
              <w:t>前置条件</w:t>
            </w:r>
          </w:p>
        </w:tc>
        <w:tc>
          <w:tcPr>
            <w:tcW w:w="4332" w:type="dxa"/>
            <w:gridSpan w:val="2"/>
          </w:tcPr>
          <w:p w14:paraId="3BEB7F29" w14:textId="4DAC9778" w:rsidR="00BB51C7" w:rsidRDefault="004278C7" w:rsidP="00662BC9">
            <w:pPr>
              <w:rPr>
                <w:ins w:id="61" w:author="Microsoft 帐户" w:date="2016-11-05T18:25:00Z"/>
              </w:rPr>
            </w:pPr>
            <w:r>
              <w:rPr>
                <w:rFonts w:hint="eastAsia"/>
              </w:rPr>
              <w:t>Strategy</w:t>
            </w:r>
            <w:r>
              <w:rPr>
                <w:rFonts w:hint="eastAsia"/>
              </w:rPr>
              <w:t>调用获取策略列表的方法</w:t>
            </w:r>
          </w:p>
        </w:tc>
      </w:tr>
      <w:tr w:rsidR="00BB51C7" w14:paraId="4082A097" w14:textId="77777777" w:rsidTr="004278C7">
        <w:trPr>
          <w:ins w:id="62" w:author="Microsoft 帐户" w:date="2016-11-05T18:25:00Z"/>
        </w:trPr>
        <w:tc>
          <w:tcPr>
            <w:tcW w:w="2765" w:type="dxa"/>
            <w:vMerge/>
          </w:tcPr>
          <w:p w14:paraId="69174160" w14:textId="77777777" w:rsidR="00BB51C7" w:rsidRDefault="00BB51C7" w:rsidP="00662BC9">
            <w:pPr>
              <w:rPr>
                <w:ins w:id="63" w:author="Microsoft 帐户" w:date="2016-11-05T18:25:00Z"/>
              </w:rPr>
            </w:pPr>
          </w:p>
        </w:tc>
        <w:tc>
          <w:tcPr>
            <w:tcW w:w="1199" w:type="dxa"/>
          </w:tcPr>
          <w:p w14:paraId="3C33FBF5" w14:textId="4CE029C0" w:rsidR="00BB51C7" w:rsidRDefault="004278C7" w:rsidP="00662BC9">
            <w:pPr>
              <w:rPr>
                <w:ins w:id="64" w:author="Microsoft 帐户" w:date="2016-11-05T18:25:00Z"/>
              </w:rPr>
            </w:pPr>
            <w:r>
              <w:t>后置条件</w:t>
            </w:r>
          </w:p>
        </w:tc>
        <w:tc>
          <w:tcPr>
            <w:tcW w:w="4332" w:type="dxa"/>
            <w:gridSpan w:val="2"/>
          </w:tcPr>
          <w:p w14:paraId="3155B80D" w14:textId="05BBBDD3" w:rsidR="00BB51C7" w:rsidRDefault="004278C7" w:rsidP="00662BC9">
            <w:pPr>
              <w:rPr>
                <w:ins w:id="65" w:author="Microsoft 帐户" w:date="2016-11-05T18:25:00Z"/>
                <w:rFonts w:hint="eastAsia"/>
              </w:rPr>
            </w:pPr>
            <w:r>
              <w:t>初始化类中的</w:t>
            </w:r>
            <w:r>
              <w:t>StrategyList</w:t>
            </w:r>
            <w:r>
              <w:t>并返回</w:t>
            </w:r>
            <w:r>
              <w:t>StrategyList</w:t>
            </w:r>
            <w:r>
              <w:rPr>
                <w:rFonts w:hint="eastAsia"/>
              </w:rPr>
              <w:t>。</w:t>
            </w:r>
          </w:p>
        </w:tc>
      </w:tr>
      <w:tr w:rsidR="004F3F1C" w14:paraId="20F5BFBD" w14:textId="77777777" w:rsidTr="00372386">
        <w:tc>
          <w:tcPr>
            <w:tcW w:w="8296" w:type="dxa"/>
            <w:gridSpan w:val="4"/>
          </w:tcPr>
          <w:p w14:paraId="31A1A2F8" w14:textId="2E0C3BD6" w:rsidR="004F3F1C" w:rsidRDefault="004F3F1C" w:rsidP="00662BC9">
            <w:r>
              <w:t>需要的服务</w:t>
            </w:r>
            <w:r>
              <w:rPr>
                <w:rFonts w:hint="eastAsia"/>
              </w:rPr>
              <w:t>（需接口）</w:t>
            </w:r>
          </w:p>
        </w:tc>
      </w:tr>
      <w:tr w:rsidR="004F3F1C" w14:paraId="41CDA261" w14:textId="77777777" w:rsidTr="00BE604D">
        <w:tc>
          <w:tcPr>
            <w:tcW w:w="4148" w:type="dxa"/>
            <w:gridSpan w:val="3"/>
          </w:tcPr>
          <w:p w14:paraId="658DEFE4" w14:textId="30D872DD" w:rsidR="004F3F1C" w:rsidRDefault="004F3F1C" w:rsidP="00662BC9">
            <w:r>
              <w:t>服务名</w:t>
            </w:r>
          </w:p>
        </w:tc>
        <w:tc>
          <w:tcPr>
            <w:tcW w:w="4148" w:type="dxa"/>
          </w:tcPr>
          <w:p w14:paraId="59F5B27F" w14:textId="7ABB5442" w:rsidR="004F3F1C" w:rsidRDefault="004F3F1C" w:rsidP="00662BC9">
            <w:r>
              <w:t>服务</w:t>
            </w:r>
          </w:p>
        </w:tc>
      </w:tr>
      <w:tr w:rsidR="004F3F1C" w14:paraId="25BBF41D" w14:textId="77777777" w:rsidTr="000F4737">
        <w:tc>
          <w:tcPr>
            <w:tcW w:w="4148" w:type="dxa"/>
            <w:gridSpan w:val="3"/>
          </w:tcPr>
          <w:p w14:paraId="1EC619CC" w14:textId="323D744F" w:rsidR="004F3F1C" w:rsidRDefault="004F3F1C" w:rsidP="00662BC9">
            <w:r>
              <w:rPr>
                <w:rFonts w:hint="eastAsia"/>
              </w:rPr>
              <w:t>StrategyDataService.getStrategyInfo</w:t>
            </w:r>
          </w:p>
        </w:tc>
        <w:tc>
          <w:tcPr>
            <w:tcW w:w="4148" w:type="dxa"/>
          </w:tcPr>
          <w:p w14:paraId="5E52B378" w14:textId="2E563E2B" w:rsidR="004F3F1C" w:rsidRDefault="004F3F1C" w:rsidP="00662BC9">
            <w:r>
              <w:rPr>
                <w:rFonts w:hint="eastAsia"/>
              </w:rPr>
              <w:t>获取该酒店所有的策略</w:t>
            </w:r>
            <w:bookmarkStart w:id="66" w:name="_GoBack"/>
            <w:bookmarkEnd w:id="66"/>
          </w:p>
        </w:tc>
      </w:tr>
    </w:tbl>
    <w:p w14:paraId="6E57A0D6" w14:textId="77777777" w:rsidR="00BA53A6" w:rsidRDefault="00BA53A6" w:rsidP="00662BC9">
      <w:pPr>
        <w:ind w:firstLine="480"/>
        <w:rPr>
          <w:ins w:id="67" w:author="Microsoft 帐户" w:date="2016-11-05T18:25:00Z"/>
        </w:rPr>
      </w:pPr>
    </w:p>
    <w:p w14:paraId="00A089D4" w14:textId="77777777" w:rsidR="002873E5" w:rsidRDefault="002873E5" w:rsidP="00662BC9">
      <w:pPr>
        <w:ind w:firstLine="480"/>
      </w:pPr>
    </w:p>
    <w:p w14:paraId="29D436D3" w14:textId="77777777" w:rsidR="0051020A" w:rsidRDefault="0051020A" w:rsidP="00662BC9">
      <w:pPr>
        <w:ind w:firstLine="480"/>
      </w:pPr>
    </w:p>
    <w:p w14:paraId="4D4807F5" w14:textId="77777777" w:rsidR="0051020A" w:rsidRDefault="0051020A" w:rsidP="00662BC9">
      <w:pPr>
        <w:ind w:firstLine="480"/>
      </w:pPr>
    </w:p>
    <w:p w14:paraId="5F661609" w14:textId="77777777" w:rsidR="00824F63" w:rsidRDefault="00824F63" w:rsidP="00662BC9">
      <w:pPr>
        <w:ind w:firstLine="480"/>
      </w:pPr>
    </w:p>
    <w:p w14:paraId="6A683920" w14:textId="77777777" w:rsidR="00824F63" w:rsidRDefault="00824F63" w:rsidP="00662BC9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）动态模型</w:t>
      </w:r>
      <w:r w:rsidR="00B83502">
        <w:rPr>
          <w:rFonts w:hint="eastAsia"/>
        </w:rPr>
        <w:t>：</w:t>
      </w:r>
    </w:p>
    <w:p w14:paraId="3B646302" w14:textId="77777777" w:rsidR="00832D27" w:rsidRDefault="00832D27" w:rsidP="00662BC9">
      <w:pPr>
        <w:ind w:firstLine="480"/>
      </w:pPr>
    </w:p>
    <w:p w14:paraId="15370A29" w14:textId="77777777" w:rsidR="00832D27" w:rsidRDefault="00832D27" w:rsidP="00662BC9">
      <w:pPr>
        <w:ind w:firstLine="480"/>
      </w:pPr>
    </w:p>
    <w:p w14:paraId="7B8D96D7" w14:textId="5D8847AA" w:rsidR="00832D27" w:rsidRDefault="00EC2DA8" w:rsidP="00662BC9">
      <w:pPr>
        <w:ind w:firstLine="480"/>
      </w:pPr>
      <w:r>
        <w:rPr>
          <w:noProof/>
        </w:rPr>
        <w:drawing>
          <wp:inline distT="0" distB="0" distL="0" distR="0" wp14:anchorId="5032323A" wp14:editId="03CB4370">
            <wp:extent cx="5274310" cy="30200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AF0B" w14:textId="77777777" w:rsidR="00832D27" w:rsidRDefault="00832D27" w:rsidP="00662BC9">
      <w:pPr>
        <w:ind w:firstLine="480"/>
      </w:pPr>
    </w:p>
    <w:p w14:paraId="23A7F311" w14:textId="77777777" w:rsidR="00832D27" w:rsidRDefault="00832D27" w:rsidP="00832D27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1.1.2.1-</w:t>
      </w:r>
      <w:r>
        <w:t>1</w:t>
      </w:r>
      <w:r w:rsidR="00CB44FC">
        <w:t>获取策略信息</w:t>
      </w:r>
      <w:r>
        <w:t>顺序图</w:t>
      </w:r>
    </w:p>
    <w:p w14:paraId="7D24A43F" w14:textId="77777777" w:rsidR="00832D27" w:rsidRDefault="00832D27" w:rsidP="00662BC9">
      <w:pPr>
        <w:ind w:firstLine="480"/>
      </w:pPr>
    </w:p>
    <w:p w14:paraId="01BE0A43" w14:textId="77777777" w:rsidR="00832D27" w:rsidRDefault="00832D27" w:rsidP="00662BC9">
      <w:pPr>
        <w:ind w:firstLine="480"/>
      </w:pPr>
    </w:p>
    <w:p w14:paraId="729C6C1A" w14:textId="77777777" w:rsidR="001941A9" w:rsidRDefault="001941A9" w:rsidP="00662BC9">
      <w:pPr>
        <w:ind w:firstLine="480"/>
      </w:pPr>
    </w:p>
    <w:p w14:paraId="75EC1163" w14:textId="77777777" w:rsidR="001941A9" w:rsidRDefault="00AD4A24" w:rsidP="00662BC9">
      <w:pPr>
        <w:ind w:firstLine="480"/>
      </w:pPr>
      <w:r>
        <w:rPr>
          <w:noProof/>
        </w:rPr>
        <w:drawing>
          <wp:inline distT="0" distB="0" distL="0" distR="0" wp14:anchorId="6573164D" wp14:editId="134BE7F7">
            <wp:extent cx="5274310" cy="30702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021D" w14:textId="77777777" w:rsidR="001941A9" w:rsidRDefault="001941A9" w:rsidP="00662BC9">
      <w:pPr>
        <w:ind w:firstLine="480"/>
      </w:pPr>
    </w:p>
    <w:p w14:paraId="23B21C2E" w14:textId="77777777" w:rsidR="001941A9" w:rsidRDefault="001941A9" w:rsidP="001941A9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1.1.2.1-</w:t>
      </w:r>
      <w:r>
        <w:t>2Strategy</w:t>
      </w:r>
      <w:r w:rsidR="00AD4A24">
        <w:t>的删除策略信息</w:t>
      </w:r>
      <w:r>
        <w:t>顺序图</w:t>
      </w:r>
    </w:p>
    <w:p w14:paraId="02EFDE1E" w14:textId="77777777" w:rsidR="00832D27" w:rsidRDefault="00832D27" w:rsidP="00662BC9">
      <w:pPr>
        <w:ind w:firstLine="480"/>
      </w:pPr>
    </w:p>
    <w:p w14:paraId="4728CA5D" w14:textId="77777777" w:rsidR="00832D27" w:rsidRDefault="00832D27" w:rsidP="00662BC9">
      <w:pPr>
        <w:ind w:firstLine="480"/>
      </w:pPr>
    </w:p>
    <w:p w14:paraId="02E824BD" w14:textId="77777777" w:rsidR="00832D27" w:rsidRDefault="00832D27" w:rsidP="00662BC9">
      <w:pPr>
        <w:ind w:firstLine="480"/>
      </w:pPr>
    </w:p>
    <w:p w14:paraId="1ED60DB3" w14:textId="77777777" w:rsidR="007C0025" w:rsidRDefault="007C0025" w:rsidP="00662BC9">
      <w:pPr>
        <w:ind w:firstLine="480"/>
      </w:pPr>
    </w:p>
    <w:p w14:paraId="14D857DC" w14:textId="77777777" w:rsidR="007C0025" w:rsidRDefault="007C0025" w:rsidP="00662BC9">
      <w:pPr>
        <w:ind w:firstLine="480"/>
      </w:pPr>
    </w:p>
    <w:p w14:paraId="4AAF5682" w14:textId="77777777" w:rsidR="00832D27" w:rsidRDefault="00832D27" w:rsidP="00662BC9">
      <w:pPr>
        <w:ind w:firstLine="480"/>
      </w:pPr>
    </w:p>
    <w:p w14:paraId="43968CEC" w14:textId="77777777" w:rsidR="00832D27" w:rsidRDefault="001A0E2C" w:rsidP="00662BC9">
      <w:pPr>
        <w:ind w:firstLine="480"/>
      </w:pPr>
      <w:r>
        <w:rPr>
          <w:noProof/>
        </w:rPr>
        <w:drawing>
          <wp:inline distT="0" distB="0" distL="0" distR="0" wp14:anchorId="3B4070FE" wp14:editId="3B006560">
            <wp:extent cx="5274310" cy="30086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0F75" w14:textId="77777777" w:rsidR="00832D27" w:rsidRDefault="00832D27" w:rsidP="00662BC9">
      <w:pPr>
        <w:ind w:firstLine="480"/>
      </w:pPr>
    </w:p>
    <w:p w14:paraId="4DC2A730" w14:textId="77777777" w:rsidR="00194628" w:rsidRDefault="00194628" w:rsidP="00194628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1.1.2.1-</w:t>
      </w:r>
      <w:r w:rsidR="001A0E2C">
        <w:t>3</w:t>
      </w:r>
      <w:r w:rsidR="001A0E2C">
        <w:t>获取酒店客房信息</w:t>
      </w:r>
      <w:r>
        <w:t>顺序图</w:t>
      </w:r>
    </w:p>
    <w:p w14:paraId="3F94B24F" w14:textId="77777777" w:rsidR="00194628" w:rsidRDefault="00194628" w:rsidP="00662BC9">
      <w:pPr>
        <w:ind w:firstLine="480"/>
      </w:pPr>
    </w:p>
    <w:p w14:paraId="468945C8" w14:textId="77777777" w:rsidR="00194628" w:rsidRDefault="00194628" w:rsidP="00662BC9">
      <w:pPr>
        <w:ind w:firstLine="480"/>
      </w:pPr>
    </w:p>
    <w:p w14:paraId="1B46F5A1" w14:textId="77777777" w:rsidR="00832D27" w:rsidRPr="001A0E2C" w:rsidRDefault="001A0E2C" w:rsidP="00662BC9">
      <w:pPr>
        <w:ind w:firstLine="480"/>
      </w:pPr>
      <w:r>
        <w:rPr>
          <w:noProof/>
        </w:rPr>
        <w:drawing>
          <wp:inline distT="0" distB="0" distL="0" distR="0" wp14:anchorId="0E7A6E05" wp14:editId="5FFA0356">
            <wp:extent cx="5274310" cy="376999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F184" w14:textId="77777777" w:rsidR="00832D27" w:rsidRDefault="00832D27" w:rsidP="00662BC9">
      <w:pPr>
        <w:ind w:firstLine="480"/>
      </w:pPr>
    </w:p>
    <w:p w14:paraId="0BC30822" w14:textId="77777777" w:rsidR="00832D27" w:rsidRDefault="00484491" w:rsidP="00484491">
      <w:pPr>
        <w:ind w:firstLine="480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1.1.2.1-</w:t>
      </w:r>
      <w:r>
        <w:t>5</w:t>
      </w:r>
      <w:r w:rsidR="001A0E2C">
        <w:t>策略模块</w:t>
      </w:r>
      <w:r>
        <w:t>状态图</w:t>
      </w:r>
    </w:p>
    <w:p w14:paraId="541BB626" w14:textId="77777777" w:rsidR="000A555C" w:rsidRDefault="000A555C" w:rsidP="00484491">
      <w:pPr>
        <w:ind w:firstLine="480"/>
        <w:jc w:val="center"/>
      </w:pPr>
    </w:p>
    <w:p w14:paraId="4627B9AE" w14:textId="77777777" w:rsidR="000A555C" w:rsidRDefault="000A555C" w:rsidP="00484491">
      <w:pPr>
        <w:ind w:firstLine="480"/>
        <w:jc w:val="center"/>
      </w:pPr>
    </w:p>
    <w:p w14:paraId="7D0B14EF" w14:textId="77777777" w:rsidR="000A555C" w:rsidRDefault="000A555C" w:rsidP="00484491">
      <w:pPr>
        <w:ind w:firstLine="480"/>
        <w:jc w:val="center"/>
      </w:pPr>
    </w:p>
    <w:p w14:paraId="2D2F1507" w14:textId="77777777" w:rsidR="000A555C" w:rsidRDefault="00D84854" w:rsidP="000A555C">
      <w:pPr>
        <w:pStyle w:val="2"/>
        <w:numPr>
          <w:ilvl w:val="1"/>
          <w:numId w:val="1"/>
        </w:numPr>
      </w:pPr>
      <w:r>
        <w:rPr>
          <w:rFonts w:hint="eastAsia"/>
        </w:rPr>
        <w:t>cre</w:t>
      </w:r>
      <w:r>
        <w:t>dit</w:t>
      </w:r>
      <w:r w:rsidR="000A555C">
        <w:rPr>
          <w:rFonts w:hint="eastAsia"/>
        </w:rPr>
        <w:t>模块静态结构和动态行为</w:t>
      </w:r>
    </w:p>
    <w:p w14:paraId="02467F4B" w14:textId="77777777" w:rsidR="000A555C" w:rsidRDefault="00D84854" w:rsidP="000A555C">
      <w:pPr>
        <w:pStyle w:val="3"/>
        <w:ind w:firstLineChars="100" w:firstLine="321"/>
      </w:pPr>
      <w:r>
        <w:rPr>
          <w:rFonts w:hint="eastAsia"/>
        </w:rPr>
        <w:t>1.2.1 credit</w:t>
      </w:r>
      <w:r w:rsidR="000A555C">
        <w:rPr>
          <w:rFonts w:hint="eastAsia"/>
        </w:rPr>
        <w:t>模块概述</w:t>
      </w:r>
    </w:p>
    <w:p w14:paraId="658E1A3D" w14:textId="77777777" w:rsidR="000A555C" w:rsidRPr="005F6A25" w:rsidRDefault="000A555C" w:rsidP="000A555C">
      <w:r>
        <w:rPr>
          <w:rFonts w:hint="eastAsia"/>
        </w:rPr>
        <w:t xml:space="preserve"> </w:t>
      </w:r>
      <w:r w:rsidR="00D84854">
        <w:t xml:space="preserve">  credit</w:t>
      </w:r>
      <w:r w:rsidR="007646CE">
        <w:t>模块承担信用充值</w:t>
      </w:r>
      <w:r w:rsidR="007646CE">
        <w:rPr>
          <w:rFonts w:hint="eastAsia"/>
        </w:rPr>
        <w:t>、</w:t>
      </w:r>
      <w:r w:rsidR="00D84854">
        <w:t>查看</w:t>
      </w:r>
      <w:r w:rsidR="007646CE">
        <w:t>界面相关</w:t>
      </w:r>
      <w:r w:rsidR="00D84854">
        <w:t>的功能</w:t>
      </w:r>
      <w:r>
        <w:rPr>
          <w:rFonts w:hint="eastAsia"/>
        </w:rPr>
        <w:t>。</w:t>
      </w:r>
    </w:p>
    <w:p w14:paraId="179186A2" w14:textId="77777777" w:rsidR="000A555C" w:rsidRDefault="000A555C" w:rsidP="000A555C">
      <w:pPr>
        <w:pStyle w:val="3"/>
      </w:pPr>
      <w:r>
        <w:rPr>
          <w:rFonts w:hint="eastAsia"/>
        </w:rPr>
        <w:t xml:space="preserve"> </w:t>
      </w:r>
      <w:r>
        <w:t xml:space="preserve"> </w:t>
      </w:r>
      <w:r w:rsidR="00D84854">
        <w:rPr>
          <w:rFonts w:hint="eastAsia"/>
        </w:rPr>
        <w:t>1.2.2 Cre</w:t>
      </w:r>
      <w:r w:rsidR="00D84854">
        <w:t>dit</w:t>
      </w:r>
      <w:r>
        <w:rPr>
          <w:rFonts w:hint="eastAsia"/>
        </w:rPr>
        <w:t>模块局部模块的职责</w:t>
      </w:r>
    </w:p>
    <w:p w14:paraId="44E6B19E" w14:textId="77777777" w:rsidR="000A555C" w:rsidRDefault="000A555C" w:rsidP="000A555C">
      <w:pPr>
        <w:pStyle w:val="3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 w:rsidR="00D84854">
        <w:rPr>
          <w:rFonts w:hint="eastAsia"/>
          <w:sz w:val="30"/>
          <w:szCs w:val="30"/>
        </w:rPr>
        <w:t>1.2</w:t>
      </w:r>
      <w:r>
        <w:rPr>
          <w:rFonts w:hint="eastAsia"/>
          <w:sz w:val="30"/>
          <w:szCs w:val="30"/>
        </w:rPr>
        <w:t>.2.1</w:t>
      </w:r>
      <w:r>
        <w:rPr>
          <w:rFonts w:hint="eastAsia"/>
          <w:sz w:val="30"/>
          <w:szCs w:val="30"/>
        </w:rPr>
        <w:t>结构视角</w:t>
      </w:r>
    </w:p>
    <w:p w14:paraId="6138E026" w14:textId="77777777" w:rsidR="000A555C" w:rsidRDefault="000A555C" w:rsidP="000A555C">
      <w:pPr>
        <w:spacing w:line="300" w:lineRule="auto"/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（1）模块概述</w:t>
      </w:r>
    </w:p>
    <w:p w14:paraId="5DFC0545" w14:textId="77777777" w:rsidR="000A555C" w:rsidRDefault="006C6CE4" w:rsidP="000A555C">
      <w:pPr>
        <w:spacing w:line="300" w:lineRule="auto"/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credit</w:t>
      </w:r>
      <w:r w:rsidR="000A555C">
        <w:rPr>
          <w:rFonts w:ascii="宋体" w:eastAsia="宋体" w:hAnsi="宋体" w:cs="宋体" w:hint="eastAsia"/>
          <w:sz w:val="24"/>
          <w:szCs w:val="24"/>
        </w:rPr>
        <w:t>模块承担的需求见需求规格说明书功能需求及相关非功能需求。</w:t>
      </w:r>
    </w:p>
    <w:p w14:paraId="2862FE63" w14:textId="77777777" w:rsidR="000A555C" w:rsidRDefault="006C6CE4" w:rsidP="000A555C">
      <w:pPr>
        <w:spacing w:line="300" w:lineRule="auto"/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credit</w:t>
      </w:r>
      <w:r w:rsidR="000A555C">
        <w:rPr>
          <w:rFonts w:ascii="宋体" w:eastAsia="宋体" w:hAnsi="宋体" w:cs="宋体" w:hint="eastAsia"/>
          <w:sz w:val="24"/>
          <w:szCs w:val="24"/>
        </w:rPr>
        <w:t>模块的职责及接口参见软件体系结构描述文档表。</w:t>
      </w:r>
    </w:p>
    <w:p w14:paraId="78C5D907" w14:textId="77777777" w:rsidR="000A555C" w:rsidRDefault="000A555C" w:rsidP="000A555C">
      <w:pPr>
        <w:spacing w:line="300" w:lineRule="auto"/>
        <w:ind w:firstLineChars="100" w:firstLine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（2）整体结构</w:t>
      </w:r>
    </w:p>
    <w:p w14:paraId="5923E32B" w14:textId="77777777" w:rsidR="006C6CE4" w:rsidRPr="00372605" w:rsidRDefault="000A555C" w:rsidP="000A555C">
      <w:pPr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    </w:t>
      </w:r>
      <w:r w:rsidR="006C6CE4">
        <w:rPr>
          <w:rFonts w:ascii="宋体" w:eastAsia="宋体" w:hAnsi="宋体" w:cs="宋体" w:hint="eastAsia"/>
          <w:sz w:val="24"/>
          <w:szCs w:val="24"/>
        </w:rPr>
        <w:t>根据体系结构的设计，采用分层风格，将系统分为展示层、业务逻辑层、数据层。每一层之间为了灵活性，添加了接口，以实现针对接口编程，隔离数据传输的职责，降低层与层之间耦合，添加了creditblservice，creditdataservice两个接口。为了隔离业务逻辑职责和逻辑控制职责，我们添加了creditController，这样creditController</w:t>
      </w:r>
      <w:r w:rsidR="00372605">
        <w:rPr>
          <w:rFonts w:ascii="宋体" w:eastAsia="宋体" w:hAnsi="宋体" w:cs="宋体" w:hint="eastAsia"/>
          <w:sz w:val="24"/>
          <w:szCs w:val="24"/>
        </w:rPr>
        <w:t>将会将信用值</w:t>
      </w:r>
      <w:r w:rsidR="006C6CE4">
        <w:rPr>
          <w:rFonts w:ascii="宋体" w:eastAsia="宋体" w:hAnsi="宋体" w:cs="宋体" w:hint="eastAsia"/>
          <w:sz w:val="24"/>
          <w:szCs w:val="24"/>
        </w:rPr>
        <w:t>相关的业务逻辑职责和逻辑控制委托给</w:t>
      </w:r>
      <w:r w:rsidR="00372605">
        <w:rPr>
          <w:rFonts w:ascii="宋体" w:eastAsia="宋体" w:hAnsi="宋体" w:cs="宋体" w:hint="eastAsia"/>
          <w:sz w:val="24"/>
          <w:szCs w:val="24"/>
        </w:rPr>
        <w:t>credit</w:t>
      </w:r>
      <w:r w:rsidR="006C6CE4">
        <w:rPr>
          <w:rFonts w:ascii="宋体" w:eastAsia="宋体" w:hAnsi="宋体" w:cs="宋体" w:hint="eastAsia"/>
          <w:sz w:val="24"/>
          <w:szCs w:val="24"/>
        </w:rPr>
        <w:t>对象。</w:t>
      </w:r>
      <w:r w:rsidR="00372605">
        <w:rPr>
          <w:rFonts w:ascii="宋体" w:eastAsia="宋体" w:hAnsi="宋体" w:cs="宋体" w:hint="eastAsia"/>
          <w:sz w:val="24"/>
          <w:szCs w:val="24"/>
        </w:rPr>
        <w:t>c</w:t>
      </w:r>
      <w:r w:rsidR="00372605">
        <w:rPr>
          <w:rFonts w:ascii="宋体" w:eastAsia="宋体" w:hAnsi="宋体" w:cs="宋体"/>
          <w:sz w:val="24"/>
          <w:szCs w:val="24"/>
        </w:rPr>
        <w:t>redit</w:t>
      </w:r>
      <w:r w:rsidR="006C6CE4">
        <w:rPr>
          <w:rFonts w:ascii="宋体" w:eastAsia="宋体" w:hAnsi="宋体" w:cs="宋体"/>
          <w:sz w:val="24"/>
          <w:szCs w:val="24"/>
        </w:rPr>
        <w:t>PO</w:t>
      </w:r>
      <w:r w:rsidR="00372605">
        <w:rPr>
          <w:rFonts w:ascii="宋体" w:eastAsia="宋体" w:hAnsi="宋体" w:cs="宋体"/>
          <w:sz w:val="24"/>
          <w:szCs w:val="24"/>
        </w:rPr>
        <w:t>是作为信用值</w:t>
      </w:r>
      <w:r w:rsidR="006C6CE4">
        <w:rPr>
          <w:rFonts w:ascii="宋体" w:eastAsia="宋体" w:hAnsi="宋体" w:cs="宋体"/>
          <w:sz w:val="24"/>
          <w:szCs w:val="24"/>
        </w:rPr>
        <w:t>的持久化对象被添加到设计模型中的</w:t>
      </w:r>
      <w:r w:rsidR="006C6CE4">
        <w:rPr>
          <w:rFonts w:ascii="宋体" w:eastAsia="宋体" w:hAnsi="宋体" w:cs="宋体" w:hint="eastAsia"/>
          <w:sz w:val="24"/>
          <w:szCs w:val="24"/>
        </w:rPr>
        <w:t>。</w:t>
      </w:r>
    </w:p>
    <w:p w14:paraId="50CECBC0" w14:textId="77777777" w:rsidR="006C6CE4" w:rsidRDefault="0098387D" w:rsidP="000A555C">
      <w:pPr>
        <w:ind w:firstLine="48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338AB7" wp14:editId="1FFEE11C">
            <wp:extent cx="5274310" cy="29578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6A81" w14:textId="77777777" w:rsidR="009A52C2" w:rsidRDefault="009A52C2" w:rsidP="000A555C">
      <w:pPr>
        <w:ind w:firstLine="480"/>
        <w:rPr>
          <w:rFonts w:ascii="宋体" w:eastAsia="宋体" w:hAnsi="宋体" w:cs="宋体"/>
          <w:sz w:val="24"/>
          <w:szCs w:val="24"/>
        </w:rPr>
      </w:pPr>
    </w:p>
    <w:p w14:paraId="3BE1A3F7" w14:textId="77777777" w:rsidR="009A52C2" w:rsidRDefault="009A52C2" w:rsidP="000A555C">
      <w:pPr>
        <w:ind w:firstLine="480"/>
        <w:rPr>
          <w:rFonts w:ascii="宋体" w:eastAsia="宋体" w:hAnsi="宋体" w:cs="宋体"/>
          <w:sz w:val="24"/>
          <w:szCs w:val="24"/>
        </w:rPr>
      </w:pPr>
    </w:p>
    <w:p w14:paraId="5A5C110C" w14:textId="77777777" w:rsidR="009A52C2" w:rsidRDefault="009A52C2" w:rsidP="0002763C">
      <w:pPr>
        <w:ind w:firstLine="48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图</w:t>
      </w:r>
      <w:r>
        <w:rPr>
          <w:rFonts w:ascii="宋体" w:eastAsia="宋体" w:hAnsi="宋体" w:cs="宋体" w:hint="eastAsia"/>
          <w:sz w:val="24"/>
          <w:szCs w:val="24"/>
        </w:rPr>
        <w:t>1.2.2.1-</w:t>
      </w:r>
      <w:r>
        <w:rPr>
          <w:rFonts w:ascii="宋体" w:eastAsia="宋体" w:hAnsi="宋体" w:cs="宋体"/>
          <w:sz w:val="24"/>
          <w:szCs w:val="24"/>
        </w:rPr>
        <w:t>1 credit模块各个类的设计</w:t>
      </w:r>
    </w:p>
    <w:p w14:paraId="1906DCCB" w14:textId="77777777" w:rsidR="0002763C" w:rsidRDefault="0002763C" w:rsidP="0002763C">
      <w:pPr>
        <w:ind w:firstLine="480"/>
        <w:jc w:val="center"/>
        <w:rPr>
          <w:rFonts w:ascii="宋体" w:eastAsia="宋体" w:hAnsi="宋体" w:cs="宋体"/>
          <w:sz w:val="24"/>
          <w:szCs w:val="24"/>
        </w:rPr>
      </w:pPr>
    </w:p>
    <w:p w14:paraId="37510CA5" w14:textId="77777777" w:rsidR="009A52C2" w:rsidRDefault="0002763C" w:rsidP="0002763C">
      <w:pPr>
        <w:ind w:firstLine="48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表1.2.2.1</w:t>
      </w:r>
      <w:r>
        <w:rPr>
          <w:rFonts w:ascii="宋体" w:eastAsia="宋体" w:hAnsi="宋体" w:cs="宋体"/>
          <w:sz w:val="24"/>
          <w:szCs w:val="24"/>
        </w:rPr>
        <w:t>-1 credit模块各个类的职责</w:t>
      </w:r>
    </w:p>
    <w:p w14:paraId="3B5EF8EC" w14:textId="77777777" w:rsidR="009A52C2" w:rsidRDefault="009A52C2" w:rsidP="000A555C">
      <w:pPr>
        <w:ind w:firstLine="480"/>
        <w:rPr>
          <w:rFonts w:ascii="宋体" w:eastAsia="宋体" w:hAnsi="宋体" w:cs="宋体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02763C" w14:paraId="3E92633F" w14:textId="77777777" w:rsidTr="00444295">
        <w:tc>
          <w:tcPr>
            <w:tcW w:w="2765" w:type="dxa"/>
          </w:tcPr>
          <w:p w14:paraId="45804D8D" w14:textId="77777777" w:rsidR="0002763C" w:rsidRDefault="0002763C" w:rsidP="0002763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类</w:t>
            </w:r>
          </w:p>
        </w:tc>
        <w:tc>
          <w:tcPr>
            <w:tcW w:w="5531" w:type="dxa"/>
          </w:tcPr>
          <w:p w14:paraId="662BEF90" w14:textId="77777777" w:rsidR="0002763C" w:rsidRDefault="0002763C" w:rsidP="0002763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职责</w:t>
            </w:r>
          </w:p>
        </w:tc>
      </w:tr>
      <w:tr w:rsidR="0002763C" w14:paraId="35B6859F" w14:textId="77777777" w:rsidTr="00444295">
        <w:tc>
          <w:tcPr>
            <w:tcW w:w="2765" w:type="dxa"/>
          </w:tcPr>
          <w:p w14:paraId="10F62C00" w14:textId="77777777" w:rsidR="0002763C" w:rsidRDefault="0002763C" w:rsidP="000A55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CreditController</w:t>
            </w:r>
          </w:p>
        </w:tc>
        <w:tc>
          <w:tcPr>
            <w:tcW w:w="5531" w:type="dxa"/>
          </w:tcPr>
          <w:p w14:paraId="4F02B3BF" w14:textId="77777777" w:rsidR="0002763C" w:rsidRDefault="0002763C" w:rsidP="000A55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负责实现对应于信用值查看</w:t>
            </w:r>
            <w:r w:rsidR="007646CE">
              <w:rPr>
                <w:rFonts w:ascii="宋体" w:eastAsia="宋体" w:hAnsi="宋体" w:cs="宋体"/>
                <w:sz w:val="24"/>
                <w:szCs w:val="24"/>
              </w:rPr>
              <w:t>和充值</w:t>
            </w:r>
            <w:r>
              <w:rPr>
                <w:rFonts w:ascii="宋体" w:eastAsia="宋体" w:hAnsi="宋体" w:cs="宋体"/>
                <w:sz w:val="24"/>
                <w:szCs w:val="24"/>
              </w:rPr>
              <w:t>界面所需的方法</w:t>
            </w:r>
          </w:p>
        </w:tc>
      </w:tr>
      <w:tr w:rsidR="0002763C" w14:paraId="4C2F9B55" w14:textId="77777777" w:rsidTr="00444295">
        <w:tc>
          <w:tcPr>
            <w:tcW w:w="2765" w:type="dxa"/>
          </w:tcPr>
          <w:p w14:paraId="3630F96E" w14:textId="77777777" w:rsidR="0002763C" w:rsidRDefault="0002763C" w:rsidP="000A55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Credit</w:t>
            </w:r>
          </w:p>
        </w:tc>
        <w:tc>
          <w:tcPr>
            <w:tcW w:w="5531" w:type="dxa"/>
          </w:tcPr>
          <w:p w14:paraId="0FDDD48B" w14:textId="77777777" w:rsidR="0002763C" w:rsidRDefault="0002763C" w:rsidP="000A555C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负责管理信用值</w:t>
            </w:r>
          </w:p>
        </w:tc>
      </w:tr>
    </w:tbl>
    <w:p w14:paraId="5966E69E" w14:textId="77777777" w:rsidR="009A52C2" w:rsidRDefault="009A52C2" w:rsidP="000A555C">
      <w:pPr>
        <w:ind w:firstLine="480"/>
        <w:rPr>
          <w:rFonts w:ascii="宋体" w:eastAsia="宋体" w:hAnsi="宋体" w:cs="宋体"/>
          <w:sz w:val="24"/>
          <w:szCs w:val="24"/>
        </w:rPr>
      </w:pPr>
    </w:p>
    <w:p w14:paraId="5BAA13F6" w14:textId="77777777" w:rsidR="009A52C2" w:rsidRDefault="0002763C" w:rsidP="000A555C">
      <w:pPr>
        <w:ind w:firstLine="48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（3）credit模块内部接口规范</w:t>
      </w:r>
    </w:p>
    <w:p w14:paraId="26CCB908" w14:textId="77777777" w:rsidR="00066697" w:rsidRDefault="00066697" w:rsidP="00066697">
      <w:pPr>
        <w:ind w:firstLine="480"/>
        <w:jc w:val="center"/>
        <w:rPr>
          <w:rFonts w:ascii="宋体" w:eastAsia="宋体" w:hAnsi="宋体" w:cs="宋体"/>
          <w:sz w:val="24"/>
          <w:szCs w:val="24"/>
        </w:rPr>
      </w:pPr>
    </w:p>
    <w:p w14:paraId="16E33AA1" w14:textId="77777777" w:rsidR="0002763C" w:rsidRDefault="00066697" w:rsidP="00066697">
      <w:pPr>
        <w:ind w:firstLine="48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表</w:t>
      </w:r>
      <w:r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/>
          <w:sz w:val="24"/>
          <w:szCs w:val="24"/>
        </w:rPr>
        <w:t>.2.2.1</w:t>
      </w:r>
      <w:r>
        <w:rPr>
          <w:rFonts w:ascii="宋体" w:eastAsia="宋体" w:hAnsi="宋体" w:cs="宋体" w:hint="eastAsia"/>
          <w:sz w:val="24"/>
          <w:szCs w:val="24"/>
        </w:rPr>
        <w:t>-</w:t>
      </w:r>
      <w:r>
        <w:rPr>
          <w:rFonts w:ascii="宋体" w:eastAsia="宋体" w:hAnsi="宋体" w:cs="宋体"/>
          <w:sz w:val="24"/>
          <w:szCs w:val="24"/>
        </w:rPr>
        <w:t>2 CreditController的接口规范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19"/>
        <w:gridCol w:w="1139"/>
        <w:gridCol w:w="4238"/>
      </w:tblGrid>
      <w:tr w:rsidR="00444295" w14:paraId="722CE339" w14:textId="77777777" w:rsidTr="00444295">
        <w:tc>
          <w:tcPr>
            <w:tcW w:w="8296" w:type="dxa"/>
            <w:gridSpan w:val="3"/>
          </w:tcPr>
          <w:p w14:paraId="264CFA59" w14:textId="77777777" w:rsidR="00444295" w:rsidRDefault="00444295" w:rsidP="00444295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444295" w14:paraId="2B3DBF1E" w14:textId="77777777" w:rsidTr="00444295">
        <w:trPr>
          <w:trHeight w:val="148"/>
        </w:trPr>
        <w:tc>
          <w:tcPr>
            <w:tcW w:w="2919" w:type="dxa"/>
            <w:vMerge w:val="restart"/>
          </w:tcPr>
          <w:p w14:paraId="3F15F911" w14:textId="77777777" w:rsidR="00444295" w:rsidRDefault="00444295" w:rsidP="00444295">
            <w:r>
              <w:rPr>
                <w:rFonts w:hint="eastAsia"/>
              </w:rPr>
              <w:t>Cre</w:t>
            </w:r>
            <w:r>
              <w:t>ditController.getInfo</w:t>
            </w:r>
          </w:p>
        </w:tc>
        <w:tc>
          <w:tcPr>
            <w:tcW w:w="1139" w:type="dxa"/>
          </w:tcPr>
          <w:p w14:paraId="4900E8A7" w14:textId="77777777" w:rsidR="00444295" w:rsidRDefault="00444295" w:rsidP="00444295">
            <w:r>
              <w:rPr>
                <w:rFonts w:hint="eastAsia"/>
              </w:rPr>
              <w:t>语法</w:t>
            </w:r>
          </w:p>
        </w:tc>
        <w:tc>
          <w:tcPr>
            <w:tcW w:w="4238" w:type="dxa"/>
          </w:tcPr>
          <w:p w14:paraId="42EA2296" w14:textId="77777777" w:rsidR="00444295" w:rsidRDefault="00444295" w:rsidP="00444295">
            <w:r>
              <w:t>Public List&lt;CreditPO&gt;getInfo(long userID)</w:t>
            </w:r>
          </w:p>
        </w:tc>
      </w:tr>
      <w:tr w:rsidR="004E0F39" w14:paraId="78B3279D" w14:textId="77777777" w:rsidTr="00444295">
        <w:tc>
          <w:tcPr>
            <w:tcW w:w="2919" w:type="dxa"/>
            <w:vMerge/>
          </w:tcPr>
          <w:p w14:paraId="7AD9A794" w14:textId="77777777" w:rsidR="004E0F39" w:rsidRDefault="004E0F39" w:rsidP="004E0F39"/>
        </w:tc>
        <w:tc>
          <w:tcPr>
            <w:tcW w:w="1139" w:type="dxa"/>
          </w:tcPr>
          <w:p w14:paraId="0AFED620" w14:textId="77777777" w:rsidR="004E0F39" w:rsidRDefault="004E0F39" w:rsidP="004E0F39">
            <w:r>
              <w:rPr>
                <w:rFonts w:hint="eastAsia"/>
              </w:rPr>
              <w:t>前置条件</w:t>
            </w:r>
          </w:p>
        </w:tc>
        <w:tc>
          <w:tcPr>
            <w:tcW w:w="4238" w:type="dxa"/>
          </w:tcPr>
          <w:p w14:paraId="6D6938C1" w14:textId="77777777" w:rsidR="004E0F39" w:rsidRDefault="007646CE" w:rsidP="004E0F39">
            <w:r>
              <w:rPr>
                <w:rFonts w:hint="eastAsia"/>
              </w:rPr>
              <w:t>请求查看用户信用信息明细</w:t>
            </w:r>
          </w:p>
        </w:tc>
      </w:tr>
      <w:tr w:rsidR="004E0F39" w14:paraId="196FDF65" w14:textId="77777777" w:rsidTr="00444295">
        <w:tc>
          <w:tcPr>
            <w:tcW w:w="2919" w:type="dxa"/>
            <w:vMerge/>
          </w:tcPr>
          <w:p w14:paraId="0C03BAA2" w14:textId="77777777" w:rsidR="004E0F39" w:rsidRDefault="004E0F39" w:rsidP="004E0F39"/>
        </w:tc>
        <w:tc>
          <w:tcPr>
            <w:tcW w:w="1139" w:type="dxa"/>
          </w:tcPr>
          <w:p w14:paraId="061B916D" w14:textId="77777777" w:rsidR="004E0F39" w:rsidRDefault="004E0F39" w:rsidP="004E0F39">
            <w:r>
              <w:rPr>
                <w:rFonts w:hint="eastAsia"/>
              </w:rPr>
              <w:t>后置条件</w:t>
            </w:r>
          </w:p>
        </w:tc>
        <w:tc>
          <w:tcPr>
            <w:tcW w:w="4238" w:type="dxa"/>
          </w:tcPr>
          <w:p w14:paraId="6AA6BB64" w14:textId="77777777" w:rsidR="004E0F39" w:rsidRDefault="004E0F39" w:rsidP="004E0F3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Credit</w:t>
            </w:r>
            <w:r>
              <w:rPr>
                <w:rFonts w:hint="eastAsia"/>
              </w:rPr>
              <w:t>领域对象的</w:t>
            </w:r>
            <w:r>
              <w:t>getInfo</w:t>
            </w:r>
            <w:r>
              <w:rPr>
                <w:rFonts w:hint="eastAsia"/>
              </w:rPr>
              <w:t>方法</w:t>
            </w:r>
          </w:p>
        </w:tc>
      </w:tr>
      <w:tr w:rsidR="007646CE" w14:paraId="2FB1E6D3" w14:textId="77777777" w:rsidTr="00444295">
        <w:tc>
          <w:tcPr>
            <w:tcW w:w="2919" w:type="dxa"/>
            <w:vMerge w:val="restart"/>
          </w:tcPr>
          <w:p w14:paraId="73D9E707" w14:textId="77777777" w:rsidR="007646CE" w:rsidRDefault="007646CE" w:rsidP="004E0F39">
            <w:r>
              <w:t>CreditController.update</w:t>
            </w:r>
          </w:p>
        </w:tc>
        <w:tc>
          <w:tcPr>
            <w:tcW w:w="1139" w:type="dxa"/>
          </w:tcPr>
          <w:p w14:paraId="0980E05F" w14:textId="77777777" w:rsidR="007646CE" w:rsidRDefault="007646CE" w:rsidP="004E0F39">
            <w:r>
              <w:rPr>
                <w:rFonts w:hint="eastAsia"/>
              </w:rPr>
              <w:t>语法</w:t>
            </w:r>
          </w:p>
        </w:tc>
        <w:tc>
          <w:tcPr>
            <w:tcW w:w="4238" w:type="dxa"/>
          </w:tcPr>
          <w:p w14:paraId="302C547C" w14:textId="77777777" w:rsidR="007646CE" w:rsidRDefault="007646CE" w:rsidP="004E0F39">
            <w:r>
              <w:t>Public ResultMessage update(long userID,int value,String style)</w:t>
            </w:r>
          </w:p>
        </w:tc>
      </w:tr>
      <w:tr w:rsidR="007646CE" w14:paraId="140D7CB1" w14:textId="77777777" w:rsidTr="00444295">
        <w:tc>
          <w:tcPr>
            <w:tcW w:w="2919" w:type="dxa"/>
            <w:vMerge/>
          </w:tcPr>
          <w:p w14:paraId="56F0F4F5" w14:textId="77777777" w:rsidR="007646CE" w:rsidRDefault="007646CE" w:rsidP="004E0F39"/>
        </w:tc>
        <w:tc>
          <w:tcPr>
            <w:tcW w:w="1139" w:type="dxa"/>
          </w:tcPr>
          <w:p w14:paraId="74F23FB4" w14:textId="77777777" w:rsidR="007646CE" w:rsidRDefault="007646CE" w:rsidP="004E0F39">
            <w:r>
              <w:rPr>
                <w:rFonts w:hint="eastAsia"/>
              </w:rPr>
              <w:t>前置条件</w:t>
            </w:r>
          </w:p>
        </w:tc>
        <w:tc>
          <w:tcPr>
            <w:tcW w:w="4238" w:type="dxa"/>
          </w:tcPr>
          <w:p w14:paraId="0C82E164" w14:textId="77777777" w:rsidR="007646CE" w:rsidRDefault="007646CE" w:rsidP="004E0F39">
            <w:r>
              <w:rPr>
                <w:rFonts w:hint="eastAsia"/>
              </w:rPr>
              <w:t>请求对信用值进行操作</w:t>
            </w:r>
          </w:p>
        </w:tc>
      </w:tr>
      <w:tr w:rsidR="007646CE" w14:paraId="34035F1B" w14:textId="77777777" w:rsidTr="00444295">
        <w:tc>
          <w:tcPr>
            <w:tcW w:w="2919" w:type="dxa"/>
            <w:vMerge/>
          </w:tcPr>
          <w:p w14:paraId="64755117" w14:textId="77777777" w:rsidR="007646CE" w:rsidRDefault="007646CE" w:rsidP="004E0F39"/>
        </w:tc>
        <w:tc>
          <w:tcPr>
            <w:tcW w:w="1139" w:type="dxa"/>
          </w:tcPr>
          <w:p w14:paraId="03B4C171" w14:textId="77777777" w:rsidR="007646CE" w:rsidRDefault="007646CE" w:rsidP="004E0F39">
            <w:r>
              <w:rPr>
                <w:rFonts w:hint="eastAsia"/>
              </w:rPr>
              <w:t>后置条件</w:t>
            </w:r>
          </w:p>
        </w:tc>
        <w:tc>
          <w:tcPr>
            <w:tcW w:w="4238" w:type="dxa"/>
          </w:tcPr>
          <w:p w14:paraId="486DB69C" w14:textId="77777777" w:rsidR="007646CE" w:rsidRDefault="007646CE" w:rsidP="004E0F3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Credit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</w:t>
            </w:r>
          </w:p>
        </w:tc>
      </w:tr>
      <w:tr w:rsidR="00A56B45" w14:paraId="50D65D81" w14:textId="77777777" w:rsidTr="00444295">
        <w:tc>
          <w:tcPr>
            <w:tcW w:w="2919" w:type="dxa"/>
            <w:vMerge w:val="restart"/>
          </w:tcPr>
          <w:p w14:paraId="00645FE3" w14:textId="77777777" w:rsidR="00A56B45" w:rsidRDefault="00A56B45" w:rsidP="004E0F39">
            <w:r>
              <w:t>CreditController.insert</w:t>
            </w:r>
          </w:p>
        </w:tc>
        <w:tc>
          <w:tcPr>
            <w:tcW w:w="1139" w:type="dxa"/>
          </w:tcPr>
          <w:p w14:paraId="25BF291C" w14:textId="77777777" w:rsidR="00A56B45" w:rsidRDefault="00A56B45" w:rsidP="004E0F39">
            <w:r>
              <w:t>语法</w:t>
            </w:r>
          </w:p>
        </w:tc>
        <w:tc>
          <w:tcPr>
            <w:tcW w:w="4238" w:type="dxa"/>
          </w:tcPr>
          <w:p w14:paraId="3198E001" w14:textId="77777777" w:rsidR="00A56B45" w:rsidRDefault="007646CE" w:rsidP="004E0F39">
            <w:r>
              <w:t>Public ResultMessage(CreditPO,po</w:t>
            </w:r>
            <w:r w:rsidR="00A56B45">
              <w:t>)</w:t>
            </w:r>
          </w:p>
        </w:tc>
      </w:tr>
      <w:tr w:rsidR="00A56B45" w14:paraId="71EF7BDD" w14:textId="77777777" w:rsidTr="00444295">
        <w:tc>
          <w:tcPr>
            <w:tcW w:w="2919" w:type="dxa"/>
            <w:vMerge/>
          </w:tcPr>
          <w:p w14:paraId="4ACE0138" w14:textId="77777777" w:rsidR="00A56B45" w:rsidRDefault="00A56B45" w:rsidP="004E0F39"/>
        </w:tc>
        <w:tc>
          <w:tcPr>
            <w:tcW w:w="1139" w:type="dxa"/>
          </w:tcPr>
          <w:p w14:paraId="5C1195A3" w14:textId="77777777" w:rsidR="00A56B45" w:rsidRDefault="00A56B45" w:rsidP="004E0F39">
            <w:r>
              <w:rPr>
                <w:rFonts w:hint="eastAsia"/>
              </w:rPr>
              <w:t>前置条件</w:t>
            </w:r>
          </w:p>
        </w:tc>
        <w:tc>
          <w:tcPr>
            <w:tcW w:w="4238" w:type="dxa"/>
          </w:tcPr>
          <w:p w14:paraId="29A67551" w14:textId="77777777" w:rsidR="00A56B45" w:rsidRDefault="00F050F1" w:rsidP="004E0F39">
            <w:r>
              <w:t>请求插入一条信用信息</w:t>
            </w:r>
          </w:p>
        </w:tc>
      </w:tr>
      <w:tr w:rsidR="00A56B45" w14:paraId="5399A830" w14:textId="77777777" w:rsidTr="00444295">
        <w:tc>
          <w:tcPr>
            <w:tcW w:w="2919" w:type="dxa"/>
            <w:vMerge/>
          </w:tcPr>
          <w:p w14:paraId="0B6FCC84" w14:textId="77777777" w:rsidR="00A56B45" w:rsidRDefault="00A56B45" w:rsidP="004E0F39"/>
        </w:tc>
        <w:tc>
          <w:tcPr>
            <w:tcW w:w="1139" w:type="dxa"/>
          </w:tcPr>
          <w:p w14:paraId="5B05A7E9" w14:textId="77777777" w:rsidR="00A56B45" w:rsidRDefault="00A56B45" w:rsidP="004E0F39">
            <w:r>
              <w:rPr>
                <w:rFonts w:hint="eastAsia"/>
              </w:rPr>
              <w:t>后置条件</w:t>
            </w:r>
          </w:p>
        </w:tc>
        <w:tc>
          <w:tcPr>
            <w:tcW w:w="4238" w:type="dxa"/>
          </w:tcPr>
          <w:p w14:paraId="03078C2F" w14:textId="77777777" w:rsidR="00A56B45" w:rsidRDefault="00A56B45" w:rsidP="004E0F39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Credit</w:t>
            </w:r>
            <w:r>
              <w:rPr>
                <w:rFonts w:hint="eastAsia"/>
              </w:rPr>
              <w:t>领域对象的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</w:t>
            </w:r>
          </w:p>
        </w:tc>
      </w:tr>
      <w:tr w:rsidR="00DB27AE" w14:paraId="56CB5DAF" w14:textId="77777777" w:rsidTr="00A56B45">
        <w:tc>
          <w:tcPr>
            <w:tcW w:w="8296" w:type="dxa"/>
            <w:gridSpan w:val="3"/>
          </w:tcPr>
          <w:p w14:paraId="48D60D5C" w14:textId="77777777" w:rsidR="00DB27AE" w:rsidRDefault="00DB27AE" w:rsidP="00DB27AE">
            <w:pPr>
              <w:jc w:val="center"/>
            </w:pPr>
            <w:r>
              <w:rPr>
                <w:rFonts w:hint="eastAsia"/>
              </w:rPr>
              <w:t>需要的服务（需接口）</w:t>
            </w:r>
          </w:p>
        </w:tc>
      </w:tr>
      <w:tr w:rsidR="00DB27AE" w14:paraId="561D54C3" w14:textId="77777777" w:rsidTr="00A56B45">
        <w:tc>
          <w:tcPr>
            <w:tcW w:w="4058" w:type="dxa"/>
            <w:gridSpan w:val="2"/>
          </w:tcPr>
          <w:p w14:paraId="52D5E58E" w14:textId="77777777" w:rsidR="00DB27AE" w:rsidRDefault="00DB27AE" w:rsidP="004E0F39">
            <w:r>
              <w:rPr>
                <w:rFonts w:hint="eastAsia"/>
              </w:rPr>
              <w:t>Credit.getInfo</w:t>
            </w:r>
          </w:p>
        </w:tc>
        <w:tc>
          <w:tcPr>
            <w:tcW w:w="4238" w:type="dxa"/>
          </w:tcPr>
          <w:p w14:paraId="72D45066" w14:textId="77777777" w:rsidR="00DB27AE" w:rsidRDefault="00FA237B" w:rsidP="004E0F39">
            <w:r>
              <w:rPr>
                <w:rFonts w:hint="eastAsia"/>
              </w:rPr>
              <w:t>得到用户的信用信息</w:t>
            </w:r>
          </w:p>
        </w:tc>
      </w:tr>
      <w:tr w:rsidR="00DB27AE" w14:paraId="4445279D" w14:textId="77777777" w:rsidTr="00A56B45">
        <w:tc>
          <w:tcPr>
            <w:tcW w:w="4058" w:type="dxa"/>
            <w:gridSpan w:val="2"/>
          </w:tcPr>
          <w:p w14:paraId="3E49927C" w14:textId="77777777" w:rsidR="00DB27AE" w:rsidRDefault="00DB27AE" w:rsidP="004E0F39">
            <w:r>
              <w:rPr>
                <w:rFonts w:hint="eastAsia"/>
              </w:rPr>
              <w:t>Credit.</w:t>
            </w:r>
            <w:r w:rsidR="00F050F1">
              <w:t>update</w:t>
            </w:r>
          </w:p>
        </w:tc>
        <w:tc>
          <w:tcPr>
            <w:tcW w:w="4238" w:type="dxa"/>
          </w:tcPr>
          <w:p w14:paraId="27856A20" w14:textId="77777777" w:rsidR="00DB27AE" w:rsidRDefault="00F050F1" w:rsidP="004E0F39">
            <w:r>
              <w:t>信用值更改</w:t>
            </w:r>
          </w:p>
        </w:tc>
      </w:tr>
      <w:tr w:rsidR="00A56B45" w14:paraId="54099954" w14:textId="77777777" w:rsidTr="00A56B45">
        <w:tc>
          <w:tcPr>
            <w:tcW w:w="4058" w:type="dxa"/>
            <w:gridSpan w:val="2"/>
          </w:tcPr>
          <w:p w14:paraId="2C0D91A5" w14:textId="77777777" w:rsidR="00A56B45" w:rsidRDefault="00A56B45" w:rsidP="004E0F39">
            <w:r>
              <w:rPr>
                <w:rFonts w:hint="eastAsia"/>
              </w:rPr>
              <w:t>Cre</w:t>
            </w:r>
            <w:r>
              <w:t>dit.insert</w:t>
            </w:r>
          </w:p>
        </w:tc>
        <w:tc>
          <w:tcPr>
            <w:tcW w:w="4238" w:type="dxa"/>
          </w:tcPr>
          <w:p w14:paraId="1F993817" w14:textId="77777777" w:rsidR="00A56B45" w:rsidRDefault="00F050F1" w:rsidP="004E0F39">
            <w:r>
              <w:t>插入信用信息</w:t>
            </w:r>
          </w:p>
        </w:tc>
      </w:tr>
    </w:tbl>
    <w:p w14:paraId="0F4C1697" w14:textId="77777777" w:rsidR="006C6CE4" w:rsidRDefault="006C6CE4" w:rsidP="00444295">
      <w:pPr>
        <w:rPr>
          <w:rFonts w:ascii="宋体" w:eastAsia="宋体" w:hAnsi="宋体" w:cs="宋体"/>
          <w:sz w:val="24"/>
          <w:szCs w:val="24"/>
        </w:rPr>
      </w:pPr>
    </w:p>
    <w:p w14:paraId="750B67FC" w14:textId="77777777" w:rsidR="00066697" w:rsidRDefault="00A56B45" w:rsidP="00A56B45">
      <w:pPr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lastRenderedPageBreak/>
        <w:t>表</w:t>
      </w:r>
      <w:r>
        <w:rPr>
          <w:rFonts w:ascii="宋体" w:eastAsia="宋体" w:hAnsi="宋体" w:cs="宋体" w:hint="eastAsia"/>
          <w:sz w:val="24"/>
          <w:szCs w:val="24"/>
        </w:rPr>
        <w:t>1.2.2.1-</w:t>
      </w:r>
      <w:r>
        <w:rPr>
          <w:rFonts w:ascii="宋体" w:eastAsia="宋体" w:hAnsi="宋体" w:cs="宋体"/>
          <w:sz w:val="24"/>
          <w:szCs w:val="24"/>
        </w:rPr>
        <w:t>3 Credit的</w:t>
      </w:r>
      <w:r>
        <w:rPr>
          <w:rFonts w:ascii="宋体" w:eastAsia="宋体" w:hAnsi="宋体" w:cs="宋体" w:hint="eastAsia"/>
          <w:sz w:val="24"/>
          <w:szCs w:val="24"/>
        </w:rPr>
        <w:t>接口规范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74"/>
        <w:gridCol w:w="1107"/>
        <w:gridCol w:w="4615"/>
      </w:tblGrid>
      <w:tr w:rsidR="00066697" w14:paraId="2B697D17" w14:textId="77777777" w:rsidTr="00A56B45">
        <w:tc>
          <w:tcPr>
            <w:tcW w:w="8296" w:type="dxa"/>
            <w:gridSpan w:val="3"/>
          </w:tcPr>
          <w:p w14:paraId="51A1132D" w14:textId="77777777" w:rsidR="00066697" w:rsidRDefault="00066697" w:rsidP="00066697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066697" w14:paraId="4809E68E" w14:textId="77777777" w:rsidTr="00066697">
        <w:tc>
          <w:tcPr>
            <w:tcW w:w="2574" w:type="dxa"/>
            <w:vMerge w:val="restart"/>
          </w:tcPr>
          <w:p w14:paraId="08F0A9BC" w14:textId="77777777" w:rsidR="00066697" w:rsidRDefault="00066697" w:rsidP="00066697">
            <w:r>
              <w:rPr>
                <w:rFonts w:hint="eastAsia"/>
              </w:rPr>
              <w:t>Cre</w:t>
            </w:r>
            <w:r>
              <w:t>dit.getInfo</w:t>
            </w:r>
          </w:p>
        </w:tc>
        <w:tc>
          <w:tcPr>
            <w:tcW w:w="1107" w:type="dxa"/>
          </w:tcPr>
          <w:p w14:paraId="13AC44A0" w14:textId="77777777" w:rsidR="00066697" w:rsidRDefault="00066697" w:rsidP="00066697">
            <w:r>
              <w:rPr>
                <w:rFonts w:hint="eastAsia"/>
              </w:rPr>
              <w:t>语法</w:t>
            </w:r>
          </w:p>
        </w:tc>
        <w:tc>
          <w:tcPr>
            <w:tcW w:w="4615" w:type="dxa"/>
          </w:tcPr>
          <w:p w14:paraId="52D171DC" w14:textId="77777777" w:rsidR="00066697" w:rsidRDefault="00066697" w:rsidP="00066697">
            <w:r>
              <w:t>Public List&lt;CreditPO&gt;getInfo(long userID)</w:t>
            </w:r>
          </w:p>
        </w:tc>
      </w:tr>
      <w:tr w:rsidR="00066697" w14:paraId="1C3B1F46" w14:textId="77777777" w:rsidTr="00066697">
        <w:tc>
          <w:tcPr>
            <w:tcW w:w="2574" w:type="dxa"/>
            <w:vMerge/>
          </w:tcPr>
          <w:p w14:paraId="3EDEA310" w14:textId="77777777" w:rsidR="00066697" w:rsidRDefault="00066697" w:rsidP="00066697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107" w:type="dxa"/>
          </w:tcPr>
          <w:p w14:paraId="7E226F9B" w14:textId="77777777" w:rsidR="00066697" w:rsidRDefault="00066697" w:rsidP="00066697">
            <w:r>
              <w:t>前置条件</w:t>
            </w:r>
          </w:p>
        </w:tc>
        <w:tc>
          <w:tcPr>
            <w:tcW w:w="4615" w:type="dxa"/>
          </w:tcPr>
          <w:p w14:paraId="0A208280" w14:textId="77777777" w:rsidR="00066697" w:rsidRDefault="00DC4912" w:rsidP="00066697">
            <w:r>
              <w:t>请求查看用户信用明细</w:t>
            </w:r>
          </w:p>
        </w:tc>
      </w:tr>
      <w:tr w:rsidR="00066697" w14:paraId="04BCC00A" w14:textId="77777777" w:rsidTr="00066697">
        <w:tc>
          <w:tcPr>
            <w:tcW w:w="2574" w:type="dxa"/>
            <w:vMerge/>
          </w:tcPr>
          <w:p w14:paraId="232B91CE" w14:textId="77777777" w:rsidR="00066697" w:rsidRDefault="00066697" w:rsidP="00066697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107" w:type="dxa"/>
          </w:tcPr>
          <w:p w14:paraId="5985495A" w14:textId="77777777" w:rsidR="00066697" w:rsidRDefault="00066697" w:rsidP="00066697">
            <w:r>
              <w:t>后置条件</w:t>
            </w:r>
          </w:p>
        </w:tc>
        <w:tc>
          <w:tcPr>
            <w:tcW w:w="4615" w:type="dxa"/>
          </w:tcPr>
          <w:p w14:paraId="695BE067" w14:textId="77777777" w:rsidR="00066697" w:rsidRDefault="00DC4912" w:rsidP="00066697">
            <w:r>
              <w:t>返回用户信用明细信息</w:t>
            </w:r>
          </w:p>
        </w:tc>
      </w:tr>
      <w:tr w:rsidR="00DC4912" w14:paraId="3EB3CBC1" w14:textId="77777777" w:rsidTr="00066697">
        <w:tc>
          <w:tcPr>
            <w:tcW w:w="2574" w:type="dxa"/>
            <w:vMerge w:val="restart"/>
          </w:tcPr>
          <w:p w14:paraId="581FF355" w14:textId="77777777" w:rsidR="00DC4912" w:rsidRPr="00DC4912" w:rsidRDefault="00DC4912" w:rsidP="00066697">
            <w:pPr>
              <w:rPr>
                <w:rFonts w:eastAsia="宋体" w:cs="宋体"/>
                <w:sz w:val="24"/>
                <w:szCs w:val="24"/>
              </w:rPr>
            </w:pPr>
            <w:r w:rsidRPr="00DC4912">
              <w:rPr>
                <w:rFonts w:eastAsia="宋体" w:cs="宋体"/>
                <w:sz w:val="24"/>
                <w:szCs w:val="24"/>
              </w:rPr>
              <w:t>Credit.update</w:t>
            </w:r>
          </w:p>
        </w:tc>
        <w:tc>
          <w:tcPr>
            <w:tcW w:w="1107" w:type="dxa"/>
          </w:tcPr>
          <w:p w14:paraId="5CC6EA74" w14:textId="77777777" w:rsidR="00DC4912" w:rsidRDefault="00DC4912" w:rsidP="00066697">
            <w:r>
              <w:t>语法</w:t>
            </w:r>
          </w:p>
        </w:tc>
        <w:tc>
          <w:tcPr>
            <w:tcW w:w="4615" w:type="dxa"/>
          </w:tcPr>
          <w:p w14:paraId="561D5787" w14:textId="77777777" w:rsidR="00DC4912" w:rsidRDefault="00DC4912" w:rsidP="00066697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ResultMessage update(long userID,int value</w:t>
            </w:r>
            <w:r>
              <w:rPr>
                <w:rFonts w:hint="eastAsia"/>
              </w:rPr>
              <w:t>,long style</w:t>
            </w:r>
            <w:r>
              <w:t>)</w:t>
            </w:r>
          </w:p>
        </w:tc>
      </w:tr>
      <w:tr w:rsidR="00DC4912" w14:paraId="5BC3C978" w14:textId="77777777" w:rsidTr="00066697">
        <w:tc>
          <w:tcPr>
            <w:tcW w:w="2574" w:type="dxa"/>
            <w:vMerge/>
          </w:tcPr>
          <w:p w14:paraId="129C92AB" w14:textId="77777777" w:rsidR="00DC4912" w:rsidRDefault="00DC4912" w:rsidP="00066697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107" w:type="dxa"/>
          </w:tcPr>
          <w:p w14:paraId="1BB35EA6" w14:textId="77777777" w:rsidR="00DC4912" w:rsidRDefault="00DC4912" w:rsidP="00066697">
            <w:r>
              <w:t>前置条件</w:t>
            </w:r>
          </w:p>
        </w:tc>
        <w:tc>
          <w:tcPr>
            <w:tcW w:w="4615" w:type="dxa"/>
          </w:tcPr>
          <w:p w14:paraId="4B42C671" w14:textId="77777777" w:rsidR="00DC4912" w:rsidRDefault="00DC4912" w:rsidP="00066697">
            <w:r>
              <w:t>请求对客户信用值发生更改</w:t>
            </w:r>
          </w:p>
        </w:tc>
      </w:tr>
      <w:tr w:rsidR="00DC4912" w14:paraId="640309D9" w14:textId="77777777" w:rsidTr="00066697">
        <w:tc>
          <w:tcPr>
            <w:tcW w:w="2574" w:type="dxa"/>
            <w:vMerge/>
          </w:tcPr>
          <w:p w14:paraId="0114FA6E" w14:textId="77777777" w:rsidR="00DC4912" w:rsidRDefault="00DC4912" w:rsidP="00066697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107" w:type="dxa"/>
          </w:tcPr>
          <w:p w14:paraId="1CD80EC7" w14:textId="77777777" w:rsidR="00DC4912" w:rsidRDefault="00DC4912" w:rsidP="00066697">
            <w:r>
              <w:t>后置条件</w:t>
            </w:r>
          </w:p>
        </w:tc>
        <w:tc>
          <w:tcPr>
            <w:tcW w:w="4615" w:type="dxa"/>
          </w:tcPr>
          <w:p w14:paraId="27BBA058" w14:textId="77777777" w:rsidR="00DC4912" w:rsidRDefault="00DC4912" w:rsidP="00066697">
            <w:r>
              <w:t>更改客户信用值并存储</w:t>
            </w:r>
          </w:p>
        </w:tc>
      </w:tr>
      <w:tr w:rsidR="00A56B45" w14:paraId="5401B5DF" w14:textId="77777777" w:rsidTr="00066697">
        <w:tc>
          <w:tcPr>
            <w:tcW w:w="2574" w:type="dxa"/>
            <w:vMerge w:val="restart"/>
          </w:tcPr>
          <w:p w14:paraId="639DC307" w14:textId="77777777" w:rsidR="00A56B45" w:rsidRPr="00A56B45" w:rsidRDefault="00A56B45" w:rsidP="00066697">
            <w:pPr>
              <w:rPr>
                <w:rFonts w:eastAsia="宋体" w:cs="宋体"/>
                <w:sz w:val="24"/>
                <w:szCs w:val="24"/>
              </w:rPr>
            </w:pPr>
            <w:r>
              <w:rPr>
                <w:rFonts w:eastAsia="宋体" w:cs="宋体"/>
                <w:sz w:val="24"/>
                <w:szCs w:val="24"/>
              </w:rPr>
              <w:t>Credit.insert</w:t>
            </w:r>
          </w:p>
        </w:tc>
        <w:tc>
          <w:tcPr>
            <w:tcW w:w="1107" w:type="dxa"/>
          </w:tcPr>
          <w:p w14:paraId="364FC8FF" w14:textId="77777777" w:rsidR="00A56B45" w:rsidRDefault="00A56B45" w:rsidP="00066697">
            <w:r>
              <w:t>语法</w:t>
            </w:r>
          </w:p>
        </w:tc>
        <w:tc>
          <w:tcPr>
            <w:tcW w:w="4615" w:type="dxa"/>
          </w:tcPr>
          <w:p w14:paraId="2DDEB63B" w14:textId="77777777" w:rsidR="00A56B45" w:rsidRDefault="00A56B45" w:rsidP="00066697">
            <w:r>
              <w:t xml:space="preserve">Public ResultMessage </w:t>
            </w:r>
            <w:r w:rsidR="00DC4912">
              <w:t>insert(CreditPO</w:t>
            </w:r>
            <w:r w:rsidR="00DC4912">
              <w:rPr>
                <w:rFonts w:hint="eastAsia"/>
              </w:rPr>
              <w:t>,po</w:t>
            </w:r>
            <w:r>
              <w:t>)</w:t>
            </w:r>
          </w:p>
        </w:tc>
      </w:tr>
      <w:tr w:rsidR="00A56B45" w14:paraId="44F67EC2" w14:textId="77777777" w:rsidTr="00066697">
        <w:tc>
          <w:tcPr>
            <w:tcW w:w="2574" w:type="dxa"/>
            <w:vMerge/>
          </w:tcPr>
          <w:p w14:paraId="60AB0DF1" w14:textId="77777777" w:rsidR="00A56B45" w:rsidRDefault="00A56B45" w:rsidP="00066697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107" w:type="dxa"/>
          </w:tcPr>
          <w:p w14:paraId="1D42BFE7" w14:textId="77777777" w:rsidR="00A56B45" w:rsidRDefault="00A56B45" w:rsidP="00066697">
            <w:r>
              <w:t>前置条件</w:t>
            </w:r>
          </w:p>
        </w:tc>
        <w:tc>
          <w:tcPr>
            <w:tcW w:w="4615" w:type="dxa"/>
          </w:tcPr>
          <w:p w14:paraId="24C8C33B" w14:textId="77777777" w:rsidR="00A56B45" w:rsidRDefault="00DC4912" w:rsidP="00066697">
            <w:r>
              <w:t>请求插入一条信用记录</w:t>
            </w:r>
          </w:p>
        </w:tc>
      </w:tr>
      <w:tr w:rsidR="00A56B45" w14:paraId="1062E1FD" w14:textId="77777777" w:rsidTr="00066697">
        <w:tc>
          <w:tcPr>
            <w:tcW w:w="2574" w:type="dxa"/>
            <w:vMerge/>
          </w:tcPr>
          <w:p w14:paraId="3F69A787" w14:textId="77777777" w:rsidR="00A56B45" w:rsidRDefault="00A56B45" w:rsidP="00066697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107" w:type="dxa"/>
          </w:tcPr>
          <w:p w14:paraId="534CB1B8" w14:textId="77777777" w:rsidR="00A56B45" w:rsidRDefault="00A56B45" w:rsidP="00066697">
            <w:r>
              <w:t>后置条件</w:t>
            </w:r>
          </w:p>
        </w:tc>
        <w:tc>
          <w:tcPr>
            <w:tcW w:w="4615" w:type="dxa"/>
          </w:tcPr>
          <w:p w14:paraId="404ACB37" w14:textId="77777777" w:rsidR="00A56B45" w:rsidRDefault="00DC4912" w:rsidP="00066697">
            <w:r>
              <w:t>插入一条信用记录并存储</w:t>
            </w:r>
          </w:p>
        </w:tc>
      </w:tr>
      <w:tr w:rsidR="00E25543" w14:paraId="3BB1E377" w14:textId="77777777" w:rsidTr="00A56B45">
        <w:tc>
          <w:tcPr>
            <w:tcW w:w="8296" w:type="dxa"/>
            <w:gridSpan w:val="3"/>
          </w:tcPr>
          <w:p w14:paraId="3C8454B1" w14:textId="77777777" w:rsidR="00E25543" w:rsidRDefault="00E25543" w:rsidP="00E25543">
            <w:pPr>
              <w:jc w:val="center"/>
            </w:pPr>
            <w:r>
              <w:t>需要的服务</w:t>
            </w:r>
            <w:r>
              <w:rPr>
                <w:rFonts w:hint="eastAsia"/>
              </w:rPr>
              <w:t>（需接口）</w:t>
            </w:r>
          </w:p>
        </w:tc>
      </w:tr>
      <w:tr w:rsidR="00E25543" w14:paraId="16DFFE7B" w14:textId="77777777" w:rsidTr="00A56B45">
        <w:tc>
          <w:tcPr>
            <w:tcW w:w="3681" w:type="dxa"/>
            <w:gridSpan w:val="2"/>
          </w:tcPr>
          <w:p w14:paraId="32702BEA" w14:textId="77777777" w:rsidR="00E25543" w:rsidRPr="00E25543" w:rsidRDefault="00E25543" w:rsidP="00066697">
            <w:r>
              <w:t>DatabaseFactory.getCreditDatabase</w:t>
            </w:r>
          </w:p>
        </w:tc>
        <w:tc>
          <w:tcPr>
            <w:tcW w:w="4615" w:type="dxa"/>
          </w:tcPr>
          <w:p w14:paraId="14518820" w14:textId="77777777" w:rsidR="00E25543" w:rsidRDefault="00E25543" w:rsidP="00066697">
            <w:r>
              <w:t>得到</w:t>
            </w:r>
            <w:r>
              <w:t>Credit</w:t>
            </w:r>
            <w:r>
              <w:t>数据库服务的引用</w:t>
            </w:r>
          </w:p>
        </w:tc>
      </w:tr>
      <w:tr w:rsidR="005319B7" w14:paraId="6C88CE5E" w14:textId="77777777" w:rsidTr="00A56B45">
        <w:tc>
          <w:tcPr>
            <w:tcW w:w="3681" w:type="dxa"/>
            <w:gridSpan w:val="2"/>
          </w:tcPr>
          <w:p w14:paraId="2A3279C5" w14:textId="77777777" w:rsidR="005319B7" w:rsidRDefault="005319B7" w:rsidP="00066697">
            <w:r>
              <w:rPr>
                <w:rFonts w:hint="eastAsia"/>
              </w:rPr>
              <w:t>CreditDataService.update(</w:t>
            </w:r>
            <w:r>
              <w:t>long userID,int value,string style</w:t>
            </w:r>
            <w:r>
              <w:rPr>
                <w:rFonts w:hint="eastAsia"/>
              </w:rPr>
              <w:t>)</w:t>
            </w:r>
          </w:p>
        </w:tc>
        <w:tc>
          <w:tcPr>
            <w:tcW w:w="4615" w:type="dxa"/>
          </w:tcPr>
          <w:p w14:paraId="6D76402C" w14:textId="77777777" w:rsidR="005319B7" w:rsidRDefault="005319B7" w:rsidP="00066697">
            <w:r>
              <w:t>更新数据库中的相应信用值</w:t>
            </w:r>
          </w:p>
        </w:tc>
      </w:tr>
      <w:tr w:rsidR="00D34B20" w14:paraId="1D44C9D9" w14:textId="77777777" w:rsidTr="00A56B45">
        <w:tc>
          <w:tcPr>
            <w:tcW w:w="3681" w:type="dxa"/>
            <w:gridSpan w:val="2"/>
          </w:tcPr>
          <w:p w14:paraId="5761EC0D" w14:textId="77777777" w:rsidR="00D34B20" w:rsidRDefault="00D34B20" w:rsidP="00066697">
            <w:r>
              <w:t>CreditDataService.insert(CreditPO,po)</w:t>
            </w:r>
          </w:p>
        </w:tc>
        <w:tc>
          <w:tcPr>
            <w:tcW w:w="4615" w:type="dxa"/>
          </w:tcPr>
          <w:p w14:paraId="62A98AF5" w14:textId="77777777" w:rsidR="00D34B20" w:rsidRDefault="00D34B20" w:rsidP="00066697">
            <w:r>
              <w:rPr>
                <w:rFonts w:hint="eastAsia"/>
              </w:rPr>
              <w:t>在数据库中插入</w:t>
            </w:r>
            <w:r>
              <w:rPr>
                <w:rFonts w:hint="eastAsia"/>
              </w:rPr>
              <w:t>CreditPO</w:t>
            </w:r>
            <w:r>
              <w:rPr>
                <w:rFonts w:hint="eastAsia"/>
              </w:rPr>
              <w:t>对象</w:t>
            </w:r>
          </w:p>
        </w:tc>
      </w:tr>
    </w:tbl>
    <w:p w14:paraId="7300526F" w14:textId="77777777" w:rsidR="00066697" w:rsidRDefault="00066697" w:rsidP="00444295">
      <w:pPr>
        <w:rPr>
          <w:rFonts w:ascii="宋体" w:eastAsia="宋体" w:hAnsi="宋体" w:cs="宋体"/>
          <w:sz w:val="24"/>
          <w:szCs w:val="24"/>
        </w:rPr>
      </w:pPr>
    </w:p>
    <w:p w14:paraId="6E676CE6" w14:textId="77777777" w:rsidR="00066697" w:rsidRDefault="00066697" w:rsidP="00444295">
      <w:pPr>
        <w:rPr>
          <w:rFonts w:ascii="宋体" w:eastAsia="宋体" w:hAnsi="宋体" w:cs="宋体"/>
          <w:sz w:val="24"/>
          <w:szCs w:val="24"/>
        </w:rPr>
      </w:pPr>
    </w:p>
    <w:p w14:paraId="10C9A812" w14:textId="77777777" w:rsidR="00066697" w:rsidRDefault="00066697" w:rsidP="00444295">
      <w:pPr>
        <w:rPr>
          <w:rFonts w:ascii="宋体" w:eastAsia="宋体" w:hAnsi="宋体" w:cs="宋体"/>
          <w:sz w:val="24"/>
          <w:szCs w:val="24"/>
        </w:rPr>
      </w:pPr>
    </w:p>
    <w:p w14:paraId="23417F66" w14:textId="77777777" w:rsidR="00066697" w:rsidRDefault="00066697" w:rsidP="00444295">
      <w:pPr>
        <w:rPr>
          <w:rFonts w:ascii="宋体" w:eastAsia="宋体" w:hAnsi="宋体" w:cs="宋体"/>
          <w:sz w:val="24"/>
          <w:szCs w:val="24"/>
        </w:rPr>
      </w:pPr>
    </w:p>
    <w:p w14:paraId="22C14320" w14:textId="77777777" w:rsidR="00066697" w:rsidRDefault="00A56B45" w:rsidP="00444295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（4）动态模型</w:t>
      </w:r>
    </w:p>
    <w:p w14:paraId="6B38D8A5" w14:textId="77777777" w:rsidR="00066697" w:rsidRDefault="00066697" w:rsidP="00444295">
      <w:pPr>
        <w:rPr>
          <w:rFonts w:ascii="宋体" w:eastAsia="宋体" w:hAnsi="宋体" w:cs="宋体"/>
          <w:sz w:val="24"/>
          <w:szCs w:val="24"/>
        </w:rPr>
      </w:pPr>
    </w:p>
    <w:p w14:paraId="7EDC30B7" w14:textId="77777777" w:rsidR="00066697" w:rsidRDefault="005319B7" w:rsidP="00444295">
      <w:pPr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3C1EB7E3" wp14:editId="2A84411E">
            <wp:extent cx="4876800" cy="33051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E992" w14:textId="77777777" w:rsidR="00066697" w:rsidRDefault="00A95795" w:rsidP="00A95795">
      <w:pPr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图</w:t>
      </w:r>
      <w:r>
        <w:rPr>
          <w:rFonts w:ascii="宋体" w:eastAsia="宋体" w:hAnsi="宋体" w:cs="宋体" w:hint="eastAsia"/>
          <w:sz w:val="24"/>
          <w:szCs w:val="24"/>
        </w:rPr>
        <w:t>1.1.2.1-2</w:t>
      </w:r>
      <w:r w:rsidR="005319B7">
        <w:rPr>
          <w:rFonts w:ascii="宋体" w:eastAsia="宋体" w:hAnsi="宋体" w:cs="宋体" w:hint="eastAsia"/>
          <w:sz w:val="24"/>
          <w:szCs w:val="24"/>
        </w:rPr>
        <w:t>获取信用明细</w:t>
      </w:r>
      <w:r>
        <w:rPr>
          <w:rFonts w:ascii="宋体" w:eastAsia="宋体" w:hAnsi="宋体" w:cs="宋体" w:hint="eastAsia"/>
          <w:sz w:val="24"/>
          <w:szCs w:val="24"/>
        </w:rPr>
        <w:t>顺序图</w:t>
      </w:r>
    </w:p>
    <w:p w14:paraId="751E6113" w14:textId="77777777" w:rsidR="00066697" w:rsidRDefault="00066697" w:rsidP="00444295">
      <w:pPr>
        <w:rPr>
          <w:rFonts w:ascii="宋体" w:eastAsia="宋体" w:hAnsi="宋体" w:cs="宋体"/>
          <w:sz w:val="24"/>
          <w:szCs w:val="24"/>
        </w:rPr>
      </w:pPr>
    </w:p>
    <w:p w14:paraId="297F0A58" w14:textId="77777777" w:rsidR="00066697" w:rsidRDefault="00066697" w:rsidP="00444295">
      <w:pPr>
        <w:rPr>
          <w:rFonts w:ascii="宋体" w:eastAsia="宋体" w:hAnsi="宋体" w:cs="宋体"/>
          <w:sz w:val="24"/>
          <w:szCs w:val="24"/>
        </w:rPr>
      </w:pPr>
    </w:p>
    <w:p w14:paraId="09BC8FF0" w14:textId="77777777" w:rsidR="00066697" w:rsidRDefault="00066697" w:rsidP="00444295">
      <w:pPr>
        <w:rPr>
          <w:rFonts w:ascii="宋体" w:eastAsia="宋体" w:hAnsi="宋体" w:cs="宋体"/>
          <w:sz w:val="24"/>
          <w:szCs w:val="24"/>
        </w:rPr>
      </w:pPr>
    </w:p>
    <w:p w14:paraId="21EAA5FC" w14:textId="77777777" w:rsidR="00066697" w:rsidRDefault="00C97025" w:rsidP="00444295">
      <w:pPr>
        <w:rPr>
          <w:rFonts w:ascii="宋体" w:eastAsia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B92A4B" wp14:editId="3F61197D">
            <wp:extent cx="5274310" cy="30981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6613" w14:textId="77777777" w:rsidR="00066697" w:rsidRDefault="00066697" w:rsidP="00444295">
      <w:pPr>
        <w:rPr>
          <w:rFonts w:ascii="宋体" w:eastAsia="宋体" w:hAnsi="宋体" w:cs="宋体"/>
          <w:sz w:val="24"/>
          <w:szCs w:val="24"/>
        </w:rPr>
      </w:pPr>
    </w:p>
    <w:p w14:paraId="71CEC336" w14:textId="77777777" w:rsidR="00066697" w:rsidRDefault="00A95795" w:rsidP="00A95795">
      <w:pPr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图1.1</w:t>
      </w:r>
      <w:r>
        <w:rPr>
          <w:rFonts w:ascii="宋体" w:eastAsia="宋体" w:hAnsi="宋体" w:cs="宋体"/>
          <w:sz w:val="24"/>
          <w:szCs w:val="24"/>
        </w:rPr>
        <w:t>.2.1</w:t>
      </w:r>
      <w:r>
        <w:rPr>
          <w:rFonts w:ascii="宋体" w:eastAsia="宋体" w:hAnsi="宋体" w:cs="宋体" w:hint="eastAsia"/>
          <w:sz w:val="24"/>
          <w:szCs w:val="24"/>
        </w:rPr>
        <w:t>-</w:t>
      </w:r>
      <w:r>
        <w:rPr>
          <w:rFonts w:ascii="宋体" w:eastAsia="宋体" w:hAnsi="宋体" w:cs="宋体"/>
          <w:sz w:val="24"/>
          <w:szCs w:val="24"/>
        </w:rPr>
        <w:t>3</w:t>
      </w:r>
      <w:r w:rsidR="00C97025">
        <w:rPr>
          <w:rFonts w:ascii="宋体" w:eastAsia="宋体" w:hAnsi="宋体" w:cs="宋体"/>
          <w:sz w:val="24"/>
          <w:szCs w:val="24"/>
        </w:rPr>
        <w:t>更新</w:t>
      </w:r>
      <w:r>
        <w:rPr>
          <w:rFonts w:ascii="宋体" w:eastAsia="宋体" w:hAnsi="宋体" w:cs="宋体"/>
          <w:sz w:val="24"/>
          <w:szCs w:val="24"/>
        </w:rPr>
        <w:t>信用值顺序图</w:t>
      </w:r>
    </w:p>
    <w:p w14:paraId="2423E66E" w14:textId="77777777" w:rsidR="006C6CE4" w:rsidRDefault="006C6CE4" w:rsidP="000A555C">
      <w:pPr>
        <w:ind w:firstLine="480"/>
        <w:rPr>
          <w:rFonts w:ascii="宋体" w:eastAsia="宋体" w:hAnsi="宋体" w:cs="宋体"/>
          <w:sz w:val="24"/>
          <w:szCs w:val="24"/>
        </w:rPr>
      </w:pPr>
    </w:p>
    <w:p w14:paraId="104BCE86" w14:textId="77777777" w:rsidR="00C97025" w:rsidRDefault="00C97025" w:rsidP="000A555C">
      <w:pPr>
        <w:ind w:firstLine="480"/>
        <w:rPr>
          <w:rFonts w:ascii="宋体" w:eastAsia="宋体" w:hAnsi="宋体" w:cs="宋体"/>
          <w:sz w:val="24"/>
          <w:szCs w:val="24"/>
        </w:rPr>
      </w:pPr>
    </w:p>
    <w:p w14:paraId="473EA5DF" w14:textId="77777777" w:rsidR="006C6CE4" w:rsidRDefault="00C97025" w:rsidP="000A555C">
      <w:pPr>
        <w:ind w:firstLine="48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76B5B5C7" wp14:editId="66C6FFC8">
            <wp:extent cx="5274310" cy="31445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48E2" w14:textId="77777777" w:rsidR="00C97025" w:rsidRDefault="00C97025" w:rsidP="00C97025">
      <w:pPr>
        <w:ind w:firstLine="48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图</w:t>
      </w:r>
      <w:r>
        <w:rPr>
          <w:rFonts w:ascii="宋体" w:eastAsia="宋体" w:hAnsi="宋体" w:cs="宋体" w:hint="eastAsia"/>
          <w:sz w:val="24"/>
          <w:szCs w:val="24"/>
        </w:rPr>
        <w:t>1.1.2.1-4插入信用信息顺序图</w:t>
      </w:r>
    </w:p>
    <w:p w14:paraId="26EEDD05" w14:textId="77777777" w:rsidR="00C97025" w:rsidRDefault="00C97025" w:rsidP="000A555C">
      <w:pPr>
        <w:ind w:firstLine="480"/>
        <w:rPr>
          <w:rFonts w:ascii="宋体" w:eastAsia="宋体" w:hAnsi="宋体" w:cs="宋体"/>
          <w:sz w:val="24"/>
          <w:szCs w:val="24"/>
        </w:rPr>
      </w:pPr>
    </w:p>
    <w:p w14:paraId="34A1D744" w14:textId="77777777" w:rsidR="006C6CE4" w:rsidRDefault="00C97025" w:rsidP="000A555C">
      <w:pPr>
        <w:ind w:firstLine="48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873BDF" wp14:editId="4A8D2773">
            <wp:extent cx="4905375" cy="32385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2C5C" w14:textId="77777777" w:rsidR="006C6CE4" w:rsidRDefault="00640A8D" w:rsidP="00640A8D">
      <w:pPr>
        <w:ind w:firstLine="48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图</w:t>
      </w:r>
      <w:r>
        <w:rPr>
          <w:rFonts w:ascii="宋体" w:eastAsia="宋体" w:hAnsi="宋体" w:cs="宋体" w:hint="eastAsia"/>
          <w:sz w:val="24"/>
          <w:szCs w:val="24"/>
        </w:rPr>
        <w:t>1.1.2.1-4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Credit模块状态图</w:t>
      </w:r>
    </w:p>
    <w:p w14:paraId="16CEAB67" w14:textId="77777777" w:rsidR="006C6CE4" w:rsidRDefault="006C6CE4" w:rsidP="000A555C">
      <w:pPr>
        <w:ind w:firstLine="480"/>
        <w:rPr>
          <w:rFonts w:ascii="宋体" w:eastAsia="宋体" w:hAnsi="宋体" w:cs="宋体"/>
          <w:sz w:val="24"/>
          <w:szCs w:val="24"/>
        </w:rPr>
      </w:pPr>
    </w:p>
    <w:p w14:paraId="11924A10" w14:textId="77777777" w:rsidR="006C6CE4" w:rsidRDefault="006C6CE4" w:rsidP="000A555C">
      <w:pPr>
        <w:ind w:firstLine="480"/>
        <w:rPr>
          <w:rFonts w:ascii="宋体" w:eastAsia="宋体" w:hAnsi="宋体" w:cs="宋体"/>
          <w:sz w:val="24"/>
          <w:szCs w:val="24"/>
        </w:rPr>
      </w:pPr>
    </w:p>
    <w:p w14:paraId="343011C5" w14:textId="77777777" w:rsidR="006C6CE4" w:rsidRDefault="006C6CE4" w:rsidP="000A555C">
      <w:pPr>
        <w:ind w:firstLine="480"/>
        <w:rPr>
          <w:rFonts w:ascii="宋体" w:eastAsia="宋体" w:hAnsi="宋体" w:cs="宋体"/>
          <w:sz w:val="24"/>
          <w:szCs w:val="24"/>
        </w:rPr>
      </w:pPr>
    </w:p>
    <w:p w14:paraId="332670C2" w14:textId="77777777" w:rsidR="006C6CE4" w:rsidRDefault="006C6CE4" w:rsidP="000A555C">
      <w:pPr>
        <w:ind w:firstLine="480"/>
        <w:rPr>
          <w:rFonts w:ascii="宋体" w:eastAsia="宋体" w:hAnsi="宋体" w:cs="宋体"/>
          <w:sz w:val="24"/>
          <w:szCs w:val="24"/>
        </w:rPr>
      </w:pPr>
    </w:p>
    <w:p w14:paraId="64C0932C" w14:textId="77777777" w:rsidR="006C6CE4" w:rsidRDefault="006C6CE4" w:rsidP="000A555C">
      <w:pPr>
        <w:ind w:firstLine="480"/>
        <w:rPr>
          <w:rFonts w:ascii="宋体" w:eastAsia="宋体" w:hAnsi="宋体" w:cs="宋体"/>
          <w:sz w:val="24"/>
          <w:szCs w:val="24"/>
        </w:rPr>
      </w:pPr>
    </w:p>
    <w:p w14:paraId="4ADAF0E0" w14:textId="77777777" w:rsidR="006C6CE4" w:rsidRDefault="006C6CE4" w:rsidP="000A555C">
      <w:pPr>
        <w:ind w:firstLine="480"/>
        <w:rPr>
          <w:rFonts w:ascii="宋体" w:eastAsia="宋体" w:hAnsi="宋体" w:cs="宋体"/>
          <w:sz w:val="24"/>
          <w:szCs w:val="24"/>
        </w:rPr>
      </w:pPr>
    </w:p>
    <w:p w14:paraId="4C579ECF" w14:textId="77777777" w:rsidR="006C6CE4" w:rsidRPr="005F6A25" w:rsidRDefault="006C6CE4" w:rsidP="000A555C">
      <w:pPr>
        <w:ind w:firstLine="480"/>
      </w:pPr>
    </w:p>
    <w:sectPr w:rsidR="006C6CE4" w:rsidRPr="005F6A25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55B297" w14:textId="77777777" w:rsidR="007F7FA4" w:rsidRDefault="007F7FA4" w:rsidP="000E6E5F">
      <w:r>
        <w:separator/>
      </w:r>
    </w:p>
  </w:endnote>
  <w:endnote w:type="continuationSeparator" w:id="0">
    <w:p w14:paraId="7288BEEF" w14:textId="77777777" w:rsidR="007F7FA4" w:rsidRDefault="007F7FA4" w:rsidP="000E6E5F">
      <w:r>
        <w:continuationSeparator/>
      </w:r>
    </w:p>
  </w:endnote>
  <w:endnote w:type="continuationNotice" w:id="1">
    <w:p w14:paraId="5DBB0191" w14:textId="77777777" w:rsidR="007F7FA4" w:rsidRDefault="007F7F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525AC4" w14:textId="77777777" w:rsidR="00763525" w:rsidRDefault="0076352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624E98" w14:textId="77777777" w:rsidR="007F7FA4" w:rsidRDefault="007F7FA4" w:rsidP="000E6E5F">
      <w:r>
        <w:separator/>
      </w:r>
    </w:p>
  </w:footnote>
  <w:footnote w:type="continuationSeparator" w:id="0">
    <w:p w14:paraId="3CB4EE43" w14:textId="77777777" w:rsidR="007F7FA4" w:rsidRDefault="007F7FA4" w:rsidP="000E6E5F">
      <w:r>
        <w:continuationSeparator/>
      </w:r>
    </w:p>
  </w:footnote>
  <w:footnote w:type="continuationNotice" w:id="1">
    <w:p w14:paraId="2A01115D" w14:textId="77777777" w:rsidR="007F7FA4" w:rsidRDefault="007F7FA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8B3658" w14:textId="77777777" w:rsidR="00763525" w:rsidRDefault="0076352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F2786"/>
    <w:multiLevelType w:val="multilevel"/>
    <w:tmpl w:val="F7F0355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帐户">
    <w15:presenceInfo w15:providerId="Windows Live" w15:userId="11b856e14a6658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S3MDYwMDO3NDM2NDZR0lEKTi0uzszPAykwrAUAOnW5ECwAAAA="/>
  </w:docVars>
  <w:rsids>
    <w:rsidRoot w:val="005F6A25"/>
    <w:rsid w:val="00005D66"/>
    <w:rsid w:val="0002763C"/>
    <w:rsid w:val="0003767A"/>
    <w:rsid w:val="00045229"/>
    <w:rsid w:val="00066697"/>
    <w:rsid w:val="000A555C"/>
    <w:rsid w:val="000A775A"/>
    <w:rsid w:val="000C7126"/>
    <w:rsid w:val="000E6E5F"/>
    <w:rsid w:val="000E7A34"/>
    <w:rsid w:val="0010484B"/>
    <w:rsid w:val="001941A9"/>
    <w:rsid w:val="00194628"/>
    <w:rsid w:val="001A0E2C"/>
    <w:rsid w:val="00214363"/>
    <w:rsid w:val="002873E5"/>
    <w:rsid w:val="002903F9"/>
    <w:rsid w:val="002A27E4"/>
    <w:rsid w:val="002A30C5"/>
    <w:rsid w:val="002E629E"/>
    <w:rsid w:val="002E6389"/>
    <w:rsid w:val="002F4721"/>
    <w:rsid w:val="0031701B"/>
    <w:rsid w:val="00350553"/>
    <w:rsid w:val="00372605"/>
    <w:rsid w:val="003A747B"/>
    <w:rsid w:val="0040503B"/>
    <w:rsid w:val="004063A9"/>
    <w:rsid w:val="004278C7"/>
    <w:rsid w:val="00444295"/>
    <w:rsid w:val="00484491"/>
    <w:rsid w:val="004E0F39"/>
    <w:rsid w:val="004F2B91"/>
    <w:rsid w:val="004F3F1C"/>
    <w:rsid w:val="0051020A"/>
    <w:rsid w:val="005319B7"/>
    <w:rsid w:val="005C27ED"/>
    <w:rsid w:val="005E5260"/>
    <w:rsid w:val="005F188F"/>
    <w:rsid w:val="005F6A25"/>
    <w:rsid w:val="00605546"/>
    <w:rsid w:val="006371D6"/>
    <w:rsid w:val="00640A8D"/>
    <w:rsid w:val="00662BC9"/>
    <w:rsid w:val="0067406C"/>
    <w:rsid w:val="006C4564"/>
    <w:rsid w:val="006C6CE4"/>
    <w:rsid w:val="006D2923"/>
    <w:rsid w:val="006D6D43"/>
    <w:rsid w:val="007061E1"/>
    <w:rsid w:val="00763525"/>
    <w:rsid w:val="007646CE"/>
    <w:rsid w:val="00796126"/>
    <w:rsid w:val="007C0025"/>
    <w:rsid w:val="007F2C33"/>
    <w:rsid w:val="007F7FA4"/>
    <w:rsid w:val="00824F63"/>
    <w:rsid w:val="00830EA3"/>
    <w:rsid w:val="00832D27"/>
    <w:rsid w:val="00844AD8"/>
    <w:rsid w:val="00867BFF"/>
    <w:rsid w:val="008821E4"/>
    <w:rsid w:val="0098387D"/>
    <w:rsid w:val="009A0B77"/>
    <w:rsid w:val="009A52C2"/>
    <w:rsid w:val="009D4AC6"/>
    <w:rsid w:val="009E0097"/>
    <w:rsid w:val="009E0AF7"/>
    <w:rsid w:val="00A47398"/>
    <w:rsid w:val="00A56B45"/>
    <w:rsid w:val="00A95795"/>
    <w:rsid w:val="00AA6C83"/>
    <w:rsid w:val="00AD4A24"/>
    <w:rsid w:val="00AD5423"/>
    <w:rsid w:val="00B477AD"/>
    <w:rsid w:val="00B6382D"/>
    <w:rsid w:val="00B83502"/>
    <w:rsid w:val="00BA53A6"/>
    <w:rsid w:val="00BA718B"/>
    <w:rsid w:val="00BB3DD1"/>
    <w:rsid w:val="00BB429F"/>
    <w:rsid w:val="00BB51C7"/>
    <w:rsid w:val="00C62FFD"/>
    <w:rsid w:val="00C66A90"/>
    <w:rsid w:val="00C94711"/>
    <w:rsid w:val="00C97025"/>
    <w:rsid w:val="00CB44FC"/>
    <w:rsid w:val="00D00A98"/>
    <w:rsid w:val="00D05E8C"/>
    <w:rsid w:val="00D2658E"/>
    <w:rsid w:val="00D34B20"/>
    <w:rsid w:val="00D65A87"/>
    <w:rsid w:val="00D84854"/>
    <w:rsid w:val="00DB27AE"/>
    <w:rsid w:val="00DC4912"/>
    <w:rsid w:val="00E112D7"/>
    <w:rsid w:val="00E17D20"/>
    <w:rsid w:val="00E25543"/>
    <w:rsid w:val="00E95AAD"/>
    <w:rsid w:val="00EC2DA8"/>
    <w:rsid w:val="00ED1213"/>
    <w:rsid w:val="00ED7DB2"/>
    <w:rsid w:val="00F050F1"/>
    <w:rsid w:val="00F27173"/>
    <w:rsid w:val="00F35355"/>
    <w:rsid w:val="00F43C83"/>
    <w:rsid w:val="00F749CD"/>
    <w:rsid w:val="00F96A1C"/>
    <w:rsid w:val="00FA0B96"/>
    <w:rsid w:val="00FA237B"/>
    <w:rsid w:val="00FD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2E758F-196D-4BB5-845A-9E934A9A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qFormat/>
    <w:rsid w:val="005F6A25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6A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F6A25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uiPriority w:val="9"/>
    <w:semiHidden/>
    <w:rsid w:val="005F6A25"/>
    <w:rPr>
      <w:b/>
      <w:bCs/>
      <w:sz w:val="32"/>
      <w:szCs w:val="32"/>
    </w:rPr>
  </w:style>
  <w:style w:type="table" w:styleId="a3">
    <w:name w:val="Table Grid"/>
    <w:basedOn w:val="a1"/>
    <w:uiPriority w:val="39"/>
    <w:rsid w:val="005E52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E6E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E6E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E6E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E6E5F"/>
    <w:rPr>
      <w:sz w:val="18"/>
      <w:szCs w:val="18"/>
    </w:rPr>
  </w:style>
  <w:style w:type="paragraph" w:styleId="a6">
    <w:name w:val="Revision"/>
    <w:hidden/>
    <w:uiPriority w:val="99"/>
    <w:semiHidden/>
    <w:rsid w:val="00763525"/>
  </w:style>
  <w:style w:type="paragraph" w:styleId="a7">
    <w:name w:val="Balloon Text"/>
    <w:basedOn w:val="a"/>
    <w:link w:val="Char1"/>
    <w:uiPriority w:val="99"/>
    <w:semiHidden/>
    <w:unhideWhenUsed/>
    <w:rsid w:val="0076352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635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6BBEF-C7F5-4F56-9BD4-56FD1349E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11</Pages>
  <Words>792</Words>
  <Characters>4518</Characters>
  <Application>Microsoft Office Word</Application>
  <DocSecurity>0</DocSecurity>
  <Lines>37</Lines>
  <Paragraphs>10</Paragraphs>
  <ScaleCrop>false</ScaleCrop>
  <Company/>
  <LinksUpToDate>false</LinksUpToDate>
  <CharactersWithSpaces>5300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2016-10-24T11:43:00Z</dcterms:created>
  <dcterms:modified xsi:type="dcterms:W3CDTF">2016-11-05T10:52:00Z</dcterms:modified>
</cp:coreProperties>
</file>